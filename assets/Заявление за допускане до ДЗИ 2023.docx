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963F07" w14:textId="77777777" w:rsidR="000364F3" w:rsidRPr="00C54CDF" w:rsidRDefault="000364F3" w:rsidP="000364F3">
      <w:pPr>
        <w:pStyle w:val="Header"/>
        <w:ind w:firstLine="5103"/>
        <w:jc w:val="right"/>
        <w:rPr>
          <w:lang w:val="bg-BG"/>
        </w:rPr>
      </w:pPr>
      <w:r w:rsidRPr="00C54CDF">
        <w:rPr>
          <w:lang w:val="bg-BG"/>
        </w:rPr>
        <w:t>класификация на информацията:</w:t>
      </w:r>
    </w:p>
    <w:p w14:paraId="6BFCB0CE" w14:textId="77777777" w:rsidR="000364F3" w:rsidRPr="00C54CDF" w:rsidRDefault="000364F3" w:rsidP="000364F3">
      <w:pPr>
        <w:pStyle w:val="Header"/>
        <w:ind w:firstLine="5954"/>
        <w:jc w:val="right"/>
        <w:rPr>
          <w:lang w:val="bg-BG"/>
        </w:rPr>
      </w:pPr>
      <w:r w:rsidRPr="00C54CDF">
        <w:rPr>
          <w:lang w:val="bg-BG"/>
        </w:rPr>
        <w:t>Ниво 1, [TLP-GREEN]</w:t>
      </w:r>
    </w:p>
    <w:p w14:paraId="5817B0B1" w14:textId="77777777" w:rsidR="00B97738" w:rsidRPr="00C54CDF" w:rsidRDefault="000B1E94" w:rsidP="000B1E94">
      <w:pPr>
        <w:spacing w:line="360" w:lineRule="auto"/>
        <w:ind w:firstLine="5529"/>
        <w:rPr>
          <w:rFonts w:ascii="Trebuchet MS" w:hAnsi="Trebuchet MS" w:cs="Arial"/>
          <w:b/>
          <w:sz w:val="18"/>
          <w:szCs w:val="18"/>
        </w:rPr>
      </w:pPr>
      <w:r w:rsidRPr="00C54CDF">
        <w:rPr>
          <w:rFonts w:ascii="Trebuchet MS" w:hAnsi="Trebuchet MS" w:cs="Arial"/>
          <w:b/>
          <w:sz w:val="18"/>
          <w:szCs w:val="18"/>
        </w:rPr>
        <w:t>ДО</w:t>
      </w:r>
    </w:p>
    <w:p w14:paraId="1FE258D5" w14:textId="77777777" w:rsidR="000B1E94" w:rsidRPr="00C54CDF" w:rsidRDefault="000B1E94" w:rsidP="000B1E94">
      <w:pPr>
        <w:spacing w:line="360" w:lineRule="auto"/>
        <w:ind w:firstLine="5529"/>
        <w:rPr>
          <w:rFonts w:ascii="Trebuchet MS" w:hAnsi="Trebuchet MS" w:cs="Arial"/>
          <w:b/>
          <w:sz w:val="18"/>
          <w:szCs w:val="18"/>
        </w:rPr>
      </w:pPr>
      <w:r w:rsidRPr="00C54CDF">
        <w:rPr>
          <w:rFonts w:ascii="Trebuchet MS" w:hAnsi="Trebuchet MS" w:cs="Arial"/>
          <w:b/>
          <w:sz w:val="18"/>
          <w:szCs w:val="18"/>
        </w:rPr>
        <w:t>ДИРЕКТОРА</w:t>
      </w:r>
    </w:p>
    <w:p w14:paraId="4976B7BF" w14:textId="200BFFAF" w:rsidR="000B1E94" w:rsidRPr="00B3030D" w:rsidRDefault="000B1E94" w:rsidP="000B1E94">
      <w:pPr>
        <w:spacing w:line="360" w:lineRule="auto"/>
        <w:ind w:firstLine="5529"/>
        <w:rPr>
          <w:rFonts w:ascii="Trebuchet MS" w:hAnsi="Trebuchet MS" w:cs="Arial"/>
          <w:b/>
          <w:sz w:val="18"/>
          <w:szCs w:val="18"/>
          <w:lang w:val="en-US"/>
        </w:rPr>
      </w:pPr>
      <w:r w:rsidRPr="00B3030D">
        <w:rPr>
          <w:rFonts w:ascii="Trebuchet MS" w:hAnsi="Trebuchet MS" w:cs="Arial"/>
          <w:b/>
          <w:sz w:val="18"/>
          <w:szCs w:val="18"/>
        </w:rPr>
        <w:t xml:space="preserve">НА </w:t>
      </w:r>
      <w:ins w:id="0" w:author="gg" w:date="2023-02-06T14:12:00Z">
        <w:r w:rsidR="00B3030D" w:rsidRPr="00B3030D">
          <w:rPr>
            <w:rFonts w:ascii="Trebuchet MS" w:hAnsi="Trebuchet MS" w:cs="Arial"/>
            <w:b/>
            <w:sz w:val="18"/>
            <w:szCs w:val="18"/>
          </w:rPr>
          <w:t>ТУЕС към ТУ София</w:t>
        </w:r>
      </w:ins>
    </w:p>
    <w:p w14:paraId="6A740874" w14:textId="47A6BFF8" w:rsidR="000B1E94" w:rsidRPr="00C54CDF" w:rsidRDefault="000B1E94" w:rsidP="000B1E94">
      <w:pPr>
        <w:spacing w:line="360" w:lineRule="auto"/>
        <w:ind w:firstLine="5529"/>
        <w:rPr>
          <w:rFonts w:ascii="Trebuchet MS" w:hAnsi="Trebuchet MS" w:cs="Arial"/>
          <w:b/>
          <w:sz w:val="18"/>
          <w:szCs w:val="18"/>
        </w:rPr>
      </w:pPr>
      <w:r w:rsidRPr="00C54CDF">
        <w:rPr>
          <w:rFonts w:ascii="Trebuchet MS" w:hAnsi="Trebuchet MS" w:cs="Arial"/>
          <w:b/>
          <w:sz w:val="18"/>
          <w:szCs w:val="18"/>
        </w:rPr>
        <w:t>ГР.</w:t>
      </w:r>
      <w:r w:rsidR="00516B30" w:rsidRPr="00C54CDF">
        <w:rPr>
          <w:rFonts w:ascii="Trebuchet MS" w:hAnsi="Trebuchet MS" w:cs="Arial"/>
          <w:b/>
          <w:sz w:val="18"/>
          <w:szCs w:val="18"/>
        </w:rPr>
        <w:t>/</w:t>
      </w:r>
      <w:r w:rsidRPr="00C54CDF">
        <w:rPr>
          <w:rFonts w:ascii="Trebuchet MS" w:hAnsi="Trebuchet MS" w:cs="Arial"/>
          <w:b/>
          <w:sz w:val="18"/>
          <w:szCs w:val="18"/>
        </w:rPr>
        <w:t xml:space="preserve">С. </w:t>
      </w:r>
      <w:r w:rsidRPr="00C54CDF">
        <w:rPr>
          <w:rFonts w:ascii="Trebuchet MS" w:hAnsi="Trebuchet MS" w:cs="Arial"/>
          <w:sz w:val="18"/>
          <w:szCs w:val="18"/>
        </w:rPr>
        <w:t>__</w:t>
      </w:r>
      <w:ins w:id="1" w:author="gg" w:date="2023-02-06T14:13:00Z">
        <w:r w:rsidR="00B3030D">
          <w:rPr>
            <w:rFonts w:ascii="Trebuchet MS" w:hAnsi="Trebuchet MS" w:cs="Arial"/>
            <w:sz w:val="18"/>
            <w:szCs w:val="18"/>
          </w:rPr>
          <w:t>С</w:t>
        </w:r>
      </w:ins>
      <w:ins w:id="2" w:author="gg" w:date="2023-02-06T14:15:00Z">
        <w:r w:rsidR="00B3030D">
          <w:rPr>
            <w:rFonts w:ascii="Trebuchet MS" w:hAnsi="Trebuchet MS" w:cs="Arial"/>
            <w:sz w:val="18"/>
            <w:szCs w:val="18"/>
          </w:rPr>
          <w:t>офия</w:t>
        </w:r>
      </w:ins>
      <w:del w:id="3" w:author="gg" w:date="2023-02-06T14:15:00Z">
        <w:r w:rsidRPr="00C54CDF" w:rsidDel="00B3030D">
          <w:rPr>
            <w:rFonts w:ascii="Trebuchet MS" w:hAnsi="Trebuchet MS" w:cs="Arial"/>
            <w:sz w:val="18"/>
            <w:szCs w:val="18"/>
          </w:rPr>
          <w:delText>_</w:delText>
        </w:r>
      </w:del>
      <w:del w:id="4" w:author="gg" w:date="2023-02-06T14:18:00Z">
        <w:r w:rsidRPr="00C54CDF" w:rsidDel="004A6AB6">
          <w:rPr>
            <w:rFonts w:ascii="Trebuchet MS" w:hAnsi="Trebuchet MS" w:cs="Arial"/>
            <w:sz w:val="18"/>
            <w:szCs w:val="18"/>
          </w:rPr>
          <w:delText>__</w:delText>
        </w:r>
      </w:del>
      <w:r w:rsidRPr="00C54CDF">
        <w:rPr>
          <w:rFonts w:ascii="Trebuchet MS" w:hAnsi="Trebuchet MS" w:cs="Arial"/>
          <w:sz w:val="18"/>
          <w:szCs w:val="18"/>
        </w:rPr>
        <w:t>_____________________</w:t>
      </w:r>
    </w:p>
    <w:p w14:paraId="007543D4" w14:textId="77777777" w:rsidR="00B97738" w:rsidRPr="00C54CDF" w:rsidRDefault="00B97738" w:rsidP="00B97738">
      <w:pPr>
        <w:jc w:val="center"/>
        <w:rPr>
          <w:rFonts w:ascii="Trebuchet MS" w:hAnsi="Trebuchet MS" w:cs="Arial"/>
          <w:b/>
          <w:sz w:val="18"/>
          <w:szCs w:val="18"/>
        </w:rPr>
      </w:pPr>
      <w:r w:rsidRPr="00C54CDF">
        <w:rPr>
          <w:rFonts w:ascii="Trebuchet MS" w:hAnsi="Trebuchet MS" w:cs="Arial"/>
          <w:b/>
          <w:sz w:val="18"/>
          <w:szCs w:val="18"/>
        </w:rPr>
        <w:t>ЗАЯВЛЕНИЕ</w:t>
      </w:r>
    </w:p>
    <w:p w14:paraId="2DB7CEE5" w14:textId="216AF329" w:rsidR="00B97738" w:rsidRPr="00C54CDF" w:rsidRDefault="00B97738" w:rsidP="00B97738">
      <w:pPr>
        <w:jc w:val="center"/>
        <w:rPr>
          <w:rFonts w:ascii="Trebuchet MS" w:hAnsi="Trebuchet MS" w:cs="Arial"/>
          <w:b/>
          <w:sz w:val="18"/>
          <w:szCs w:val="18"/>
        </w:rPr>
      </w:pPr>
      <w:r w:rsidRPr="00C54CDF">
        <w:rPr>
          <w:rFonts w:ascii="Trebuchet MS" w:hAnsi="Trebuchet MS" w:cs="Arial"/>
          <w:b/>
          <w:sz w:val="18"/>
          <w:szCs w:val="18"/>
        </w:rPr>
        <w:t>за допускане до държавни зрелостни изпити</w:t>
      </w:r>
      <w:r w:rsidR="00516B30" w:rsidRPr="00C54CDF">
        <w:rPr>
          <w:rFonts w:ascii="Trebuchet MS" w:hAnsi="Trebuchet MS" w:cs="Arial"/>
          <w:b/>
          <w:sz w:val="18"/>
          <w:szCs w:val="18"/>
        </w:rPr>
        <w:t xml:space="preserve"> (ДЗИ)</w:t>
      </w:r>
      <w:r w:rsidR="0000784A" w:rsidRPr="00C54CDF">
        <w:rPr>
          <w:rFonts w:ascii="Trebuchet MS" w:hAnsi="Trebuchet MS" w:cs="Arial"/>
          <w:b/>
          <w:sz w:val="18"/>
          <w:szCs w:val="18"/>
        </w:rPr>
        <w:t xml:space="preserve">/до </w:t>
      </w:r>
      <w:r w:rsidR="00247B58">
        <w:rPr>
          <w:rFonts w:ascii="Trebuchet MS" w:hAnsi="Trebuchet MS" w:cs="Arial"/>
          <w:b/>
          <w:sz w:val="18"/>
          <w:szCs w:val="18"/>
        </w:rPr>
        <w:t xml:space="preserve">задължителен </w:t>
      </w:r>
      <w:r w:rsidR="0000784A" w:rsidRPr="00C54CDF">
        <w:rPr>
          <w:rFonts w:ascii="Trebuchet MS" w:hAnsi="Trebuchet MS" w:cs="Arial"/>
          <w:b/>
          <w:sz w:val="18"/>
          <w:szCs w:val="18"/>
        </w:rPr>
        <w:t>държавен изпит за придобиване на професионална квалификация (</w:t>
      </w:r>
      <w:r w:rsidR="00247B58">
        <w:rPr>
          <w:rFonts w:ascii="Trebuchet MS" w:hAnsi="Trebuchet MS" w:cs="Arial"/>
          <w:b/>
          <w:sz w:val="18"/>
          <w:szCs w:val="18"/>
        </w:rPr>
        <w:t>З</w:t>
      </w:r>
      <w:r w:rsidR="0000784A" w:rsidRPr="00C54CDF">
        <w:rPr>
          <w:rFonts w:ascii="Trebuchet MS" w:hAnsi="Trebuchet MS" w:cs="Arial"/>
          <w:b/>
          <w:sz w:val="18"/>
          <w:szCs w:val="18"/>
        </w:rPr>
        <w:t>ДИППК)</w:t>
      </w:r>
    </w:p>
    <w:p w14:paraId="7F88E77A" w14:textId="77777777" w:rsidR="00B97738" w:rsidRPr="00C54CDF" w:rsidRDefault="00B97738" w:rsidP="00B97738">
      <w:pPr>
        <w:jc w:val="center"/>
        <w:rPr>
          <w:rFonts w:ascii="Trebuchet MS" w:hAnsi="Trebuchet MS" w:cs="Arial"/>
          <w:sz w:val="18"/>
          <w:szCs w:val="18"/>
        </w:rPr>
      </w:pPr>
    </w:p>
    <w:p w14:paraId="4225392E" w14:textId="77777777" w:rsidR="00B97738" w:rsidRPr="00C54CDF" w:rsidRDefault="00136BC1" w:rsidP="00934F0C">
      <w:pPr>
        <w:rPr>
          <w:rFonts w:ascii="Trebuchet MS" w:hAnsi="Trebuchet MS" w:cs="Arial"/>
          <w:sz w:val="18"/>
          <w:szCs w:val="18"/>
        </w:rPr>
      </w:pPr>
      <w:r w:rsidRPr="00C54CDF">
        <w:rPr>
          <w:rFonts w:ascii="Trebuchet MS" w:hAnsi="Trebuchet MS" w:cs="Arial"/>
          <w:sz w:val="18"/>
          <w:szCs w:val="18"/>
        </w:rPr>
        <w:t>О</w:t>
      </w:r>
      <w:r w:rsidR="00B97738" w:rsidRPr="00C54CDF">
        <w:rPr>
          <w:rFonts w:ascii="Trebuchet MS" w:hAnsi="Trebuchet MS" w:cs="Arial"/>
          <w:sz w:val="18"/>
          <w:szCs w:val="18"/>
        </w:rPr>
        <w:t>т ___________________________</w:t>
      </w:r>
      <w:r w:rsidR="00E67AA2" w:rsidRPr="00C54CDF">
        <w:rPr>
          <w:rFonts w:ascii="Trebuchet MS" w:hAnsi="Trebuchet MS" w:cs="Arial"/>
          <w:sz w:val="18"/>
          <w:szCs w:val="18"/>
        </w:rPr>
        <w:t>_</w:t>
      </w:r>
      <w:r w:rsidR="00362FA0" w:rsidRPr="00C54CDF">
        <w:rPr>
          <w:rFonts w:ascii="Trebuchet MS" w:hAnsi="Trebuchet MS" w:cs="Arial"/>
          <w:sz w:val="18"/>
          <w:szCs w:val="18"/>
        </w:rPr>
        <w:t>__________</w:t>
      </w:r>
      <w:r w:rsidR="00B97738" w:rsidRPr="00C54CDF">
        <w:rPr>
          <w:rFonts w:ascii="Trebuchet MS" w:hAnsi="Trebuchet MS" w:cs="Arial"/>
          <w:sz w:val="18"/>
          <w:szCs w:val="18"/>
        </w:rPr>
        <w:t>________________________________________________________</w:t>
      </w:r>
      <w:r w:rsidR="007D647A" w:rsidRPr="00C54CDF">
        <w:rPr>
          <w:rFonts w:ascii="Trebuchet MS" w:hAnsi="Trebuchet MS" w:cs="Arial"/>
          <w:sz w:val="18"/>
          <w:szCs w:val="18"/>
        </w:rPr>
        <w:t>__</w:t>
      </w:r>
      <w:r w:rsidR="003F2142" w:rsidRPr="00C54CDF">
        <w:rPr>
          <w:rFonts w:ascii="Trebuchet MS" w:hAnsi="Trebuchet MS" w:cs="Arial"/>
          <w:sz w:val="18"/>
          <w:szCs w:val="18"/>
        </w:rPr>
        <w:t xml:space="preserve"> </w:t>
      </w:r>
    </w:p>
    <w:p w14:paraId="290F73B4" w14:textId="77777777" w:rsidR="00B97738" w:rsidRPr="00C54CDF" w:rsidRDefault="007D647A" w:rsidP="00934F0C">
      <w:pPr>
        <w:jc w:val="center"/>
        <w:rPr>
          <w:rFonts w:ascii="Trebuchet MS" w:hAnsi="Trebuchet MS" w:cs="Arial"/>
          <w:i/>
          <w:sz w:val="14"/>
          <w:szCs w:val="14"/>
        </w:rPr>
      </w:pPr>
      <w:r w:rsidRPr="00C54CDF">
        <w:rPr>
          <w:rFonts w:ascii="Trebuchet MS" w:hAnsi="Trebuchet MS" w:cs="Arial"/>
          <w:i/>
          <w:sz w:val="14"/>
          <w:szCs w:val="14"/>
        </w:rPr>
        <w:t>(</w:t>
      </w:r>
      <w:r w:rsidR="00B97738" w:rsidRPr="00C54CDF">
        <w:rPr>
          <w:rFonts w:ascii="Trebuchet MS" w:hAnsi="Trebuchet MS" w:cs="Arial"/>
          <w:i/>
          <w:sz w:val="14"/>
          <w:szCs w:val="14"/>
        </w:rPr>
        <w:t>име, презиме и фамилия</w:t>
      </w:r>
      <w:r w:rsidRPr="00C54CDF">
        <w:rPr>
          <w:rFonts w:ascii="Trebuchet MS" w:hAnsi="Trebuchet MS" w:cs="Arial"/>
          <w:i/>
          <w:sz w:val="14"/>
          <w:szCs w:val="14"/>
        </w:rPr>
        <w:t>)</w:t>
      </w:r>
    </w:p>
    <w:p w14:paraId="50D679A3" w14:textId="77777777" w:rsidR="00B97738" w:rsidRPr="00C54CDF" w:rsidRDefault="00981B40" w:rsidP="00934F0C">
      <w:pPr>
        <w:jc w:val="center"/>
        <w:rPr>
          <w:rFonts w:ascii="Trebuchet MS" w:hAnsi="Trebuchet MS" w:cs="Arial"/>
          <w:sz w:val="18"/>
          <w:szCs w:val="18"/>
        </w:rPr>
      </w:pPr>
      <w:r w:rsidRPr="00C54CDF">
        <w:rPr>
          <w:rFonts w:ascii="Trebuchet MS" w:hAnsi="Trebuchet MS" w:cs="Arial"/>
          <w:noProof/>
          <w:sz w:val="18"/>
          <w:szCs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C9DF507" wp14:editId="42CDEA9B">
                <wp:simplePos x="0" y="0"/>
                <wp:positionH relativeFrom="column">
                  <wp:posOffset>621294</wp:posOffset>
                </wp:positionH>
                <wp:positionV relativeFrom="paragraph">
                  <wp:posOffset>11506</wp:posOffset>
                </wp:positionV>
                <wp:extent cx="1910687" cy="30607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687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2802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80"/>
                              <w:gridCol w:w="280"/>
                              <w:gridCol w:w="280"/>
                              <w:gridCol w:w="280"/>
                              <w:gridCol w:w="281"/>
                              <w:gridCol w:w="280"/>
                              <w:gridCol w:w="280"/>
                              <w:gridCol w:w="280"/>
                              <w:gridCol w:w="280"/>
                              <w:gridCol w:w="281"/>
                            </w:tblGrid>
                            <w:tr w:rsidR="0039551B" w:rsidRPr="00F94F76" w14:paraId="60B52D11" w14:textId="77777777">
                              <w:trPr>
                                <w:trHeight w:val="278"/>
                              </w:trPr>
                              <w:tc>
                                <w:tcPr>
                                  <w:tcW w:w="280" w:type="dxa"/>
                                </w:tcPr>
                                <w:p w14:paraId="70AE06B6" w14:textId="77777777" w:rsidR="00B97738" w:rsidRPr="00F94F76" w:rsidRDefault="00B97738" w:rsidP="00F94F76">
                                  <w:pPr>
                                    <w:rPr>
                                      <w:rFonts w:ascii="Trebuchet MS" w:hAnsi="Trebuchet MS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" w:type="dxa"/>
                                </w:tcPr>
                                <w:p w14:paraId="5F445C1E" w14:textId="77777777" w:rsidR="00B97738" w:rsidRPr="00F94F76" w:rsidRDefault="00B97738" w:rsidP="00F94F76">
                                  <w:pPr>
                                    <w:rPr>
                                      <w:rFonts w:ascii="Trebuchet MS" w:hAnsi="Trebuchet MS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" w:type="dxa"/>
                                </w:tcPr>
                                <w:p w14:paraId="5C8EC93B" w14:textId="77777777" w:rsidR="00B97738" w:rsidRPr="00F94F76" w:rsidRDefault="00B97738" w:rsidP="00F94F76">
                                  <w:pPr>
                                    <w:rPr>
                                      <w:rFonts w:ascii="Trebuchet MS" w:hAnsi="Trebuchet MS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" w:type="dxa"/>
                                </w:tcPr>
                                <w:p w14:paraId="6CCAD092" w14:textId="77777777" w:rsidR="00B97738" w:rsidRPr="00F94F76" w:rsidRDefault="00B97738" w:rsidP="00F94F76">
                                  <w:pPr>
                                    <w:rPr>
                                      <w:rFonts w:ascii="Trebuchet MS" w:hAnsi="Trebuchet MS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</w:tcPr>
                                <w:p w14:paraId="3BB05FB5" w14:textId="77777777" w:rsidR="00B97738" w:rsidRPr="00F94F76" w:rsidRDefault="00B97738" w:rsidP="00F94F76">
                                  <w:pPr>
                                    <w:rPr>
                                      <w:rFonts w:ascii="Trebuchet MS" w:hAnsi="Trebuchet MS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" w:type="dxa"/>
                                </w:tcPr>
                                <w:p w14:paraId="78548788" w14:textId="77777777" w:rsidR="00B97738" w:rsidRPr="00F94F76" w:rsidRDefault="00B97738" w:rsidP="00F94F76">
                                  <w:pPr>
                                    <w:rPr>
                                      <w:rFonts w:ascii="Trebuchet MS" w:hAnsi="Trebuchet MS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" w:type="dxa"/>
                                </w:tcPr>
                                <w:p w14:paraId="5DE05202" w14:textId="77777777" w:rsidR="00B97738" w:rsidRPr="00F94F76" w:rsidRDefault="00B97738" w:rsidP="00F94F76">
                                  <w:pPr>
                                    <w:rPr>
                                      <w:rFonts w:ascii="Trebuchet MS" w:hAnsi="Trebuchet MS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" w:type="dxa"/>
                                </w:tcPr>
                                <w:p w14:paraId="01B6FC42" w14:textId="77777777" w:rsidR="00B97738" w:rsidRPr="00F94F76" w:rsidRDefault="00B97738" w:rsidP="00F94F76">
                                  <w:pPr>
                                    <w:rPr>
                                      <w:rFonts w:ascii="Trebuchet MS" w:hAnsi="Trebuchet MS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" w:type="dxa"/>
                                </w:tcPr>
                                <w:p w14:paraId="63F8282C" w14:textId="77777777" w:rsidR="00B97738" w:rsidRPr="00F94F76" w:rsidRDefault="00B97738" w:rsidP="00F94F76">
                                  <w:pPr>
                                    <w:rPr>
                                      <w:rFonts w:ascii="Trebuchet MS" w:hAnsi="Trebuchet MS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" w:type="dxa"/>
                                </w:tcPr>
                                <w:p w14:paraId="422A02AB" w14:textId="77777777" w:rsidR="00B97738" w:rsidRPr="00F94F76" w:rsidRDefault="00B97738" w:rsidP="00F94F76">
                                  <w:pPr>
                                    <w:rPr>
                                      <w:rFonts w:ascii="Trebuchet MS" w:hAnsi="Trebuchet MS" w:cs="Arial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18EC1F0" w14:textId="77777777" w:rsidR="00B97738" w:rsidRPr="00B97738" w:rsidRDefault="00B97738" w:rsidP="00B9773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9DF50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8.9pt;margin-top:.9pt;width:150.45pt;height:24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" filled="f" stroked="f">
                <v:textbox>
                  <w:txbxContent>
                    <w:tbl>
                      <w:tblPr>
                        <w:tblW w:w="2802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80"/>
                        <w:gridCol w:w="280"/>
                        <w:gridCol w:w="280"/>
                        <w:gridCol w:w="280"/>
                        <w:gridCol w:w="281"/>
                        <w:gridCol w:w="280"/>
                        <w:gridCol w:w="280"/>
                        <w:gridCol w:w="280"/>
                        <w:gridCol w:w="280"/>
                        <w:gridCol w:w="281"/>
                      </w:tblGrid>
                      <w:tr w:rsidR="0039551B" w:rsidRPr="00F94F76" w14:paraId="60B52D11" w14:textId="77777777">
                        <w:trPr>
                          <w:trHeight w:val="278"/>
                        </w:trPr>
                        <w:tc>
                          <w:tcPr>
                            <w:tcW w:w="280" w:type="dxa"/>
                          </w:tcPr>
                          <w:p w14:paraId="70AE06B6" w14:textId="77777777" w:rsidR="00B97738" w:rsidRPr="00F94F76" w:rsidRDefault="00B97738" w:rsidP="00F94F76">
                            <w:pPr>
                              <w:rPr>
                                <w:rFonts w:ascii="Trebuchet MS" w:hAnsi="Trebuchet MS" w:cs="Arial"/>
                              </w:rPr>
                            </w:pPr>
                          </w:p>
                        </w:tc>
                        <w:tc>
                          <w:tcPr>
                            <w:tcW w:w="280" w:type="dxa"/>
                          </w:tcPr>
                          <w:p w14:paraId="5F445C1E" w14:textId="77777777" w:rsidR="00B97738" w:rsidRPr="00F94F76" w:rsidRDefault="00B97738" w:rsidP="00F94F76">
                            <w:pPr>
                              <w:rPr>
                                <w:rFonts w:ascii="Trebuchet MS" w:hAnsi="Trebuchet MS" w:cs="Arial"/>
                              </w:rPr>
                            </w:pPr>
                          </w:p>
                        </w:tc>
                        <w:tc>
                          <w:tcPr>
                            <w:tcW w:w="280" w:type="dxa"/>
                          </w:tcPr>
                          <w:p w14:paraId="5C8EC93B" w14:textId="77777777" w:rsidR="00B97738" w:rsidRPr="00F94F76" w:rsidRDefault="00B97738" w:rsidP="00F94F76">
                            <w:pPr>
                              <w:rPr>
                                <w:rFonts w:ascii="Trebuchet MS" w:hAnsi="Trebuchet MS" w:cs="Arial"/>
                              </w:rPr>
                            </w:pPr>
                          </w:p>
                        </w:tc>
                        <w:tc>
                          <w:tcPr>
                            <w:tcW w:w="280" w:type="dxa"/>
                          </w:tcPr>
                          <w:p w14:paraId="6CCAD092" w14:textId="77777777" w:rsidR="00B97738" w:rsidRPr="00F94F76" w:rsidRDefault="00B97738" w:rsidP="00F94F76">
                            <w:pPr>
                              <w:rPr>
                                <w:rFonts w:ascii="Trebuchet MS" w:hAnsi="Trebuchet MS" w:cs="Arial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</w:tcPr>
                          <w:p w14:paraId="3BB05FB5" w14:textId="77777777" w:rsidR="00B97738" w:rsidRPr="00F94F76" w:rsidRDefault="00B97738" w:rsidP="00F94F76">
                            <w:pPr>
                              <w:rPr>
                                <w:rFonts w:ascii="Trebuchet MS" w:hAnsi="Trebuchet MS" w:cs="Arial"/>
                              </w:rPr>
                            </w:pPr>
                          </w:p>
                        </w:tc>
                        <w:tc>
                          <w:tcPr>
                            <w:tcW w:w="280" w:type="dxa"/>
                          </w:tcPr>
                          <w:p w14:paraId="78548788" w14:textId="77777777" w:rsidR="00B97738" w:rsidRPr="00F94F76" w:rsidRDefault="00B97738" w:rsidP="00F94F76">
                            <w:pPr>
                              <w:rPr>
                                <w:rFonts w:ascii="Trebuchet MS" w:hAnsi="Trebuchet MS" w:cs="Arial"/>
                              </w:rPr>
                            </w:pPr>
                          </w:p>
                        </w:tc>
                        <w:tc>
                          <w:tcPr>
                            <w:tcW w:w="280" w:type="dxa"/>
                          </w:tcPr>
                          <w:p w14:paraId="5DE05202" w14:textId="77777777" w:rsidR="00B97738" w:rsidRPr="00F94F76" w:rsidRDefault="00B97738" w:rsidP="00F94F76">
                            <w:pPr>
                              <w:rPr>
                                <w:rFonts w:ascii="Trebuchet MS" w:hAnsi="Trebuchet MS" w:cs="Arial"/>
                              </w:rPr>
                            </w:pPr>
                          </w:p>
                        </w:tc>
                        <w:tc>
                          <w:tcPr>
                            <w:tcW w:w="280" w:type="dxa"/>
                          </w:tcPr>
                          <w:p w14:paraId="01B6FC42" w14:textId="77777777" w:rsidR="00B97738" w:rsidRPr="00F94F76" w:rsidRDefault="00B97738" w:rsidP="00F94F76">
                            <w:pPr>
                              <w:rPr>
                                <w:rFonts w:ascii="Trebuchet MS" w:hAnsi="Trebuchet MS" w:cs="Arial"/>
                              </w:rPr>
                            </w:pPr>
                          </w:p>
                        </w:tc>
                        <w:tc>
                          <w:tcPr>
                            <w:tcW w:w="280" w:type="dxa"/>
                          </w:tcPr>
                          <w:p w14:paraId="63F8282C" w14:textId="77777777" w:rsidR="00B97738" w:rsidRPr="00F94F76" w:rsidRDefault="00B97738" w:rsidP="00F94F76">
                            <w:pPr>
                              <w:rPr>
                                <w:rFonts w:ascii="Trebuchet MS" w:hAnsi="Trebuchet MS" w:cs="Arial"/>
                              </w:rPr>
                            </w:pPr>
                          </w:p>
                        </w:tc>
                        <w:tc>
                          <w:tcPr>
                            <w:tcW w:w="281" w:type="dxa"/>
                          </w:tcPr>
                          <w:p w14:paraId="422A02AB" w14:textId="77777777" w:rsidR="00B97738" w:rsidRPr="00F94F76" w:rsidRDefault="00B97738" w:rsidP="00F94F76">
                            <w:pPr>
                              <w:rPr>
                                <w:rFonts w:ascii="Trebuchet MS" w:hAnsi="Trebuchet MS" w:cs="Arial"/>
                              </w:rPr>
                            </w:pPr>
                          </w:p>
                        </w:tc>
                      </w:tr>
                    </w:tbl>
                    <w:p w14:paraId="218EC1F0" w14:textId="77777777" w:rsidR="00B97738" w:rsidRPr="00B97738" w:rsidRDefault="00B97738" w:rsidP="00B97738"/>
                  </w:txbxContent>
                </v:textbox>
              </v:shape>
            </w:pict>
          </mc:Fallback>
        </mc:AlternateContent>
      </w:r>
    </w:p>
    <w:p w14:paraId="4F05335D" w14:textId="77777777" w:rsidR="00B97738" w:rsidRPr="00C54CDF" w:rsidRDefault="00B97738" w:rsidP="00934F0C">
      <w:pPr>
        <w:rPr>
          <w:rFonts w:ascii="Trebuchet MS" w:hAnsi="Trebuchet MS" w:cs="Arial"/>
          <w:sz w:val="18"/>
          <w:szCs w:val="18"/>
        </w:rPr>
      </w:pPr>
      <w:r w:rsidRPr="00C54CDF">
        <w:rPr>
          <w:rFonts w:ascii="Trebuchet MS" w:hAnsi="Trebuchet MS" w:cs="Arial"/>
          <w:b/>
          <w:sz w:val="18"/>
          <w:szCs w:val="18"/>
        </w:rPr>
        <w:t xml:space="preserve">ЕГН/ЛНЧ    </w:t>
      </w:r>
      <w:r w:rsidRPr="00C54CDF">
        <w:rPr>
          <w:rFonts w:ascii="Trebuchet MS" w:hAnsi="Trebuchet MS" w:cs="Arial"/>
          <w:b/>
          <w:sz w:val="18"/>
          <w:szCs w:val="18"/>
        </w:rPr>
        <w:tab/>
      </w:r>
      <w:r w:rsidRPr="00C54CDF">
        <w:rPr>
          <w:rFonts w:ascii="Trebuchet MS" w:hAnsi="Trebuchet MS" w:cs="Arial"/>
          <w:b/>
          <w:sz w:val="18"/>
          <w:szCs w:val="18"/>
        </w:rPr>
        <w:tab/>
      </w:r>
      <w:r w:rsidRPr="00C54CDF">
        <w:rPr>
          <w:rFonts w:ascii="Trebuchet MS" w:hAnsi="Trebuchet MS" w:cs="Arial"/>
          <w:b/>
          <w:sz w:val="18"/>
          <w:szCs w:val="18"/>
        </w:rPr>
        <w:tab/>
      </w:r>
      <w:r w:rsidRPr="00C54CDF">
        <w:rPr>
          <w:rFonts w:ascii="Trebuchet MS" w:hAnsi="Trebuchet MS" w:cs="Arial"/>
          <w:b/>
          <w:sz w:val="18"/>
          <w:szCs w:val="18"/>
        </w:rPr>
        <w:tab/>
      </w:r>
      <w:r w:rsidRPr="00C54CDF">
        <w:rPr>
          <w:rFonts w:ascii="Trebuchet MS" w:hAnsi="Trebuchet MS" w:cs="Arial"/>
          <w:b/>
          <w:sz w:val="18"/>
          <w:szCs w:val="18"/>
        </w:rPr>
        <w:tab/>
      </w:r>
      <w:r w:rsidRPr="00C54CDF">
        <w:rPr>
          <w:rFonts w:ascii="Trebuchet MS" w:hAnsi="Trebuchet MS" w:cs="Arial"/>
          <w:b/>
          <w:sz w:val="18"/>
          <w:szCs w:val="18"/>
        </w:rPr>
        <w:tab/>
      </w:r>
      <w:r w:rsidRPr="00C54CDF">
        <w:rPr>
          <w:rFonts w:ascii="Trebuchet MS" w:hAnsi="Trebuchet MS" w:cs="Arial"/>
          <w:sz w:val="18"/>
          <w:szCs w:val="18"/>
        </w:rPr>
        <w:t xml:space="preserve">   </w:t>
      </w:r>
      <w:r w:rsidRPr="00C54CDF">
        <w:rPr>
          <w:rFonts w:ascii="Trebuchet MS" w:hAnsi="Trebuchet MS" w:cs="Arial"/>
          <w:sz w:val="18"/>
          <w:szCs w:val="18"/>
        </w:rPr>
        <w:tab/>
      </w:r>
      <w:r w:rsidRPr="00C54CDF">
        <w:rPr>
          <w:rFonts w:ascii="Trebuchet MS" w:hAnsi="Trebuchet MS" w:cs="Arial"/>
          <w:sz w:val="18"/>
          <w:szCs w:val="18"/>
        </w:rPr>
        <w:tab/>
      </w:r>
      <w:r w:rsidRPr="00C54CDF">
        <w:rPr>
          <w:rFonts w:ascii="Trebuchet MS" w:hAnsi="Trebuchet MS" w:cs="Arial"/>
          <w:sz w:val="18"/>
          <w:szCs w:val="18"/>
        </w:rPr>
        <w:tab/>
        <w:t xml:space="preserve">                       </w:t>
      </w:r>
      <w:r w:rsidRPr="00C54CDF">
        <w:rPr>
          <w:rFonts w:ascii="Trebuchet MS" w:hAnsi="Trebuchet MS" w:cs="Arial"/>
          <w:sz w:val="18"/>
          <w:szCs w:val="18"/>
        </w:rPr>
        <w:tab/>
      </w:r>
      <w:r w:rsidRPr="00C54CDF">
        <w:rPr>
          <w:rFonts w:ascii="Trebuchet MS" w:hAnsi="Trebuchet MS" w:cs="Arial"/>
          <w:sz w:val="18"/>
          <w:szCs w:val="18"/>
        </w:rPr>
        <w:tab/>
      </w:r>
      <w:r w:rsidRPr="00C54CDF">
        <w:rPr>
          <w:rFonts w:ascii="Trebuchet MS" w:hAnsi="Trebuchet MS" w:cs="Arial"/>
          <w:sz w:val="18"/>
          <w:szCs w:val="18"/>
        </w:rPr>
        <w:tab/>
      </w:r>
    </w:p>
    <w:p w14:paraId="159045C3" w14:textId="77777777" w:rsidR="007D647A" w:rsidRPr="00C54CDF" w:rsidRDefault="007D647A" w:rsidP="007D647A">
      <w:pPr>
        <w:jc w:val="both"/>
        <w:rPr>
          <w:rFonts w:ascii="Trebuchet MS" w:hAnsi="Trebuchet MS" w:cs="Arial"/>
          <w:sz w:val="18"/>
          <w:szCs w:val="18"/>
        </w:rPr>
      </w:pPr>
      <w:r w:rsidRPr="00C54CDF">
        <w:rPr>
          <w:rFonts w:ascii="Trebuchet MS" w:hAnsi="Trebuchet MS" w:cs="Arial"/>
          <w:sz w:val="18"/>
          <w:szCs w:val="18"/>
        </w:rPr>
        <w:t>живущ(а)</w:t>
      </w:r>
      <w:r w:rsidRPr="00C54CDF">
        <w:rPr>
          <w:rFonts w:ascii="Trebuchet MS" w:hAnsi="Trebuchet MS" w:cs="Arial"/>
          <w:b/>
          <w:sz w:val="18"/>
          <w:szCs w:val="18"/>
        </w:rPr>
        <w:t xml:space="preserve"> </w:t>
      </w:r>
      <w:r w:rsidRPr="00C54CDF">
        <w:rPr>
          <w:rFonts w:ascii="Trebuchet MS" w:hAnsi="Trebuchet MS" w:cs="Arial"/>
          <w:sz w:val="18"/>
          <w:szCs w:val="18"/>
        </w:rPr>
        <w:t>в гр./с. __________</w:t>
      </w:r>
      <w:r w:rsidR="00362FA0" w:rsidRPr="00C54CDF">
        <w:rPr>
          <w:rFonts w:ascii="Trebuchet MS" w:hAnsi="Trebuchet MS" w:cs="Arial"/>
          <w:sz w:val="18"/>
          <w:szCs w:val="18"/>
        </w:rPr>
        <w:t>_____</w:t>
      </w:r>
      <w:r w:rsidRPr="00C54CDF">
        <w:rPr>
          <w:rFonts w:ascii="Trebuchet MS" w:hAnsi="Trebuchet MS" w:cs="Arial"/>
          <w:sz w:val="18"/>
          <w:szCs w:val="18"/>
        </w:rPr>
        <w:t>________________________, община _________</w:t>
      </w:r>
      <w:r w:rsidR="00362FA0" w:rsidRPr="00C54CDF">
        <w:rPr>
          <w:rFonts w:ascii="Trebuchet MS" w:hAnsi="Trebuchet MS" w:cs="Arial"/>
          <w:sz w:val="18"/>
          <w:szCs w:val="18"/>
        </w:rPr>
        <w:t>_____</w:t>
      </w:r>
      <w:r w:rsidRPr="00C54CDF">
        <w:rPr>
          <w:rFonts w:ascii="Trebuchet MS" w:hAnsi="Trebuchet MS" w:cs="Arial"/>
          <w:sz w:val="18"/>
          <w:szCs w:val="18"/>
        </w:rPr>
        <w:t>_____________________,</w:t>
      </w:r>
    </w:p>
    <w:p w14:paraId="5AD10E8C" w14:textId="77777777" w:rsidR="007D647A" w:rsidRPr="00C54CDF" w:rsidRDefault="007D647A" w:rsidP="007D647A">
      <w:pPr>
        <w:jc w:val="both"/>
        <w:rPr>
          <w:rFonts w:ascii="Trebuchet MS" w:hAnsi="Trebuchet MS" w:cs="Arial"/>
          <w:sz w:val="18"/>
          <w:szCs w:val="18"/>
        </w:rPr>
      </w:pPr>
    </w:p>
    <w:p w14:paraId="2128005B" w14:textId="77777777" w:rsidR="007D647A" w:rsidRPr="00C54CDF" w:rsidRDefault="007D647A" w:rsidP="00362FA0">
      <w:pPr>
        <w:jc w:val="both"/>
        <w:rPr>
          <w:rFonts w:ascii="Trebuchet MS" w:hAnsi="Trebuchet MS" w:cs="Arial"/>
          <w:sz w:val="18"/>
          <w:szCs w:val="18"/>
        </w:rPr>
      </w:pPr>
      <w:r w:rsidRPr="00C54CDF">
        <w:rPr>
          <w:rFonts w:ascii="Trebuchet MS" w:hAnsi="Trebuchet MS" w:cs="Arial"/>
          <w:sz w:val="18"/>
          <w:szCs w:val="18"/>
        </w:rPr>
        <w:t>област _____________________________, ж.к./ул. ____</w:t>
      </w:r>
      <w:r w:rsidR="00E550E6" w:rsidRPr="00C54CDF">
        <w:rPr>
          <w:rFonts w:ascii="Trebuchet MS" w:hAnsi="Trebuchet MS" w:cs="Arial"/>
          <w:sz w:val="18"/>
          <w:szCs w:val="18"/>
        </w:rPr>
        <w:t>_</w:t>
      </w:r>
      <w:r w:rsidRPr="00C54CDF">
        <w:rPr>
          <w:rFonts w:ascii="Trebuchet MS" w:hAnsi="Trebuchet MS" w:cs="Arial"/>
          <w:sz w:val="18"/>
          <w:szCs w:val="18"/>
        </w:rPr>
        <w:t>__</w:t>
      </w:r>
      <w:r w:rsidR="00362FA0" w:rsidRPr="00C54CDF">
        <w:rPr>
          <w:rFonts w:ascii="Trebuchet MS" w:hAnsi="Trebuchet MS" w:cs="Arial"/>
          <w:sz w:val="18"/>
          <w:szCs w:val="18"/>
        </w:rPr>
        <w:t>_____</w:t>
      </w:r>
      <w:r w:rsidRPr="00C54CDF">
        <w:rPr>
          <w:rFonts w:ascii="Trebuchet MS" w:hAnsi="Trebuchet MS" w:cs="Arial"/>
          <w:sz w:val="18"/>
          <w:szCs w:val="18"/>
        </w:rPr>
        <w:t>__________________________№______,</w:t>
      </w:r>
      <w:r w:rsidR="00362FA0" w:rsidRPr="00C54CDF">
        <w:rPr>
          <w:rFonts w:ascii="Trebuchet MS" w:hAnsi="Trebuchet MS" w:cs="Arial"/>
          <w:sz w:val="18"/>
          <w:szCs w:val="18"/>
        </w:rPr>
        <w:t xml:space="preserve"> бл. ____,</w:t>
      </w:r>
    </w:p>
    <w:p w14:paraId="16A26154" w14:textId="77777777" w:rsidR="007D647A" w:rsidRPr="00C54CDF" w:rsidRDefault="007D647A" w:rsidP="007D647A">
      <w:pPr>
        <w:jc w:val="both"/>
        <w:rPr>
          <w:rFonts w:ascii="Trebuchet MS" w:hAnsi="Trebuchet MS" w:cs="Arial"/>
          <w:sz w:val="18"/>
          <w:szCs w:val="18"/>
        </w:rPr>
      </w:pPr>
    </w:p>
    <w:p w14:paraId="6E7C84D1" w14:textId="77777777" w:rsidR="00580F1D" w:rsidRPr="00C54CDF" w:rsidRDefault="007D647A" w:rsidP="00362FA0">
      <w:pPr>
        <w:jc w:val="both"/>
        <w:rPr>
          <w:rFonts w:ascii="Trebuchet MS" w:hAnsi="Trebuchet MS" w:cs="Arial"/>
          <w:sz w:val="18"/>
          <w:szCs w:val="18"/>
        </w:rPr>
      </w:pPr>
      <w:r w:rsidRPr="00C54CDF">
        <w:rPr>
          <w:rFonts w:ascii="Trebuchet MS" w:hAnsi="Trebuchet MS" w:cs="Arial"/>
          <w:sz w:val="18"/>
          <w:szCs w:val="18"/>
        </w:rPr>
        <w:t>вх.__</w:t>
      </w:r>
      <w:r w:rsidR="00E900CE" w:rsidRPr="00C54CDF">
        <w:rPr>
          <w:rFonts w:ascii="Trebuchet MS" w:hAnsi="Trebuchet MS" w:cs="Arial"/>
          <w:sz w:val="18"/>
          <w:szCs w:val="18"/>
        </w:rPr>
        <w:t>__</w:t>
      </w:r>
      <w:r w:rsidRPr="00C54CDF">
        <w:rPr>
          <w:rFonts w:ascii="Trebuchet MS" w:hAnsi="Trebuchet MS" w:cs="Arial"/>
          <w:sz w:val="18"/>
          <w:szCs w:val="18"/>
        </w:rPr>
        <w:t>__, ет. __</w:t>
      </w:r>
      <w:r w:rsidR="00E900CE" w:rsidRPr="00C54CDF">
        <w:rPr>
          <w:rFonts w:ascii="Trebuchet MS" w:hAnsi="Trebuchet MS" w:cs="Arial"/>
          <w:sz w:val="18"/>
          <w:szCs w:val="18"/>
        </w:rPr>
        <w:t>__</w:t>
      </w:r>
      <w:r w:rsidRPr="00C54CDF">
        <w:rPr>
          <w:rFonts w:ascii="Trebuchet MS" w:hAnsi="Trebuchet MS" w:cs="Arial"/>
          <w:sz w:val="18"/>
          <w:szCs w:val="18"/>
        </w:rPr>
        <w:t>__, ап. __</w:t>
      </w:r>
      <w:r w:rsidR="00E900CE" w:rsidRPr="00C54CDF">
        <w:rPr>
          <w:rFonts w:ascii="Trebuchet MS" w:hAnsi="Trebuchet MS" w:cs="Arial"/>
          <w:sz w:val="18"/>
          <w:szCs w:val="18"/>
        </w:rPr>
        <w:t>___</w:t>
      </w:r>
      <w:r w:rsidRPr="00C54CDF">
        <w:rPr>
          <w:rFonts w:ascii="Trebuchet MS" w:hAnsi="Trebuchet MS" w:cs="Arial"/>
          <w:sz w:val="18"/>
          <w:szCs w:val="18"/>
        </w:rPr>
        <w:t>___, тел. за контакти ____</w:t>
      </w:r>
      <w:r w:rsidR="00E550E6" w:rsidRPr="00C54CDF">
        <w:rPr>
          <w:rFonts w:ascii="Trebuchet MS" w:hAnsi="Trebuchet MS" w:cs="Arial"/>
          <w:sz w:val="18"/>
          <w:szCs w:val="18"/>
        </w:rPr>
        <w:t>_</w:t>
      </w:r>
      <w:r w:rsidRPr="00C54CDF">
        <w:rPr>
          <w:rFonts w:ascii="Trebuchet MS" w:hAnsi="Trebuchet MS" w:cs="Arial"/>
          <w:sz w:val="18"/>
          <w:szCs w:val="18"/>
        </w:rPr>
        <w:t>__</w:t>
      </w:r>
      <w:r w:rsidR="00580F1D" w:rsidRPr="00C54CDF">
        <w:rPr>
          <w:rFonts w:ascii="Trebuchet MS" w:hAnsi="Trebuchet MS" w:cs="Arial"/>
          <w:sz w:val="18"/>
          <w:szCs w:val="18"/>
        </w:rPr>
        <w:t>____</w:t>
      </w:r>
      <w:r w:rsidRPr="00C54CDF">
        <w:rPr>
          <w:rFonts w:ascii="Trebuchet MS" w:hAnsi="Trebuchet MS" w:cs="Arial"/>
          <w:sz w:val="18"/>
          <w:szCs w:val="18"/>
        </w:rPr>
        <w:t>_</w:t>
      </w:r>
      <w:r w:rsidR="00E900CE" w:rsidRPr="00C54CDF">
        <w:rPr>
          <w:rFonts w:ascii="Trebuchet MS" w:hAnsi="Trebuchet MS" w:cs="Arial"/>
          <w:sz w:val="18"/>
          <w:szCs w:val="18"/>
        </w:rPr>
        <w:t>______________________________</w:t>
      </w:r>
      <w:r w:rsidRPr="00C54CDF">
        <w:rPr>
          <w:rFonts w:ascii="Trebuchet MS" w:hAnsi="Trebuchet MS" w:cs="Arial"/>
          <w:sz w:val="18"/>
          <w:szCs w:val="18"/>
        </w:rPr>
        <w:t>________,</w:t>
      </w:r>
      <w:r w:rsidR="00362FA0" w:rsidRPr="00C54CDF">
        <w:rPr>
          <w:rFonts w:ascii="Trebuchet MS" w:hAnsi="Trebuchet MS" w:cs="Arial"/>
          <w:sz w:val="18"/>
          <w:szCs w:val="18"/>
        </w:rPr>
        <w:t xml:space="preserve"> </w:t>
      </w:r>
      <w:r w:rsidR="00580F1D" w:rsidRPr="00C54CDF">
        <w:rPr>
          <w:rFonts w:ascii="Trebuchet MS" w:hAnsi="Trebuchet MS" w:cs="Arial"/>
          <w:sz w:val="18"/>
          <w:szCs w:val="18"/>
        </w:rPr>
        <w:t xml:space="preserve">  </w:t>
      </w:r>
    </w:p>
    <w:p w14:paraId="3A0033B2" w14:textId="77777777" w:rsidR="0088584E" w:rsidRPr="00C54CDF" w:rsidRDefault="0088584E" w:rsidP="007D647A">
      <w:pPr>
        <w:jc w:val="both"/>
        <w:rPr>
          <w:rFonts w:ascii="Trebuchet MS" w:hAnsi="Trebuchet MS" w:cs="Arial"/>
          <w:sz w:val="18"/>
          <w:szCs w:val="18"/>
        </w:rPr>
      </w:pPr>
    </w:p>
    <w:p w14:paraId="34CC118D" w14:textId="77777777" w:rsidR="0088584E" w:rsidRPr="00C54CDF" w:rsidRDefault="00580F1D" w:rsidP="00362FA0">
      <w:pPr>
        <w:jc w:val="both"/>
        <w:rPr>
          <w:rFonts w:ascii="Trebuchet MS" w:hAnsi="Trebuchet MS" w:cs="Arial"/>
          <w:sz w:val="18"/>
          <w:szCs w:val="18"/>
        </w:rPr>
      </w:pPr>
      <w:r w:rsidRPr="00C54CDF">
        <w:rPr>
          <w:rFonts w:ascii="Trebuchet MS" w:hAnsi="Trebuchet MS" w:cs="Arial"/>
          <w:sz w:val="18"/>
          <w:szCs w:val="18"/>
        </w:rPr>
        <w:t xml:space="preserve">на когото/която предстои </w:t>
      </w:r>
      <w:r w:rsidR="0088584E" w:rsidRPr="00C54CDF">
        <w:rPr>
          <w:rFonts w:ascii="Trebuchet MS" w:hAnsi="Trebuchet MS" w:cs="Arial"/>
          <w:sz w:val="18"/>
          <w:szCs w:val="18"/>
        </w:rPr>
        <w:t xml:space="preserve">да завърши / е завършил(а) ___________ клас </w:t>
      </w:r>
      <w:r w:rsidR="00362FA0" w:rsidRPr="00C54CDF">
        <w:rPr>
          <w:rFonts w:ascii="Trebuchet MS" w:hAnsi="Trebuchet MS" w:cs="Arial"/>
          <w:sz w:val="18"/>
          <w:szCs w:val="18"/>
        </w:rPr>
        <w:t>през учебната  ________________ година</w:t>
      </w:r>
    </w:p>
    <w:p w14:paraId="13CA188E" w14:textId="77777777" w:rsidR="0088584E" w:rsidRPr="00C54CDF" w:rsidRDefault="0088584E" w:rsidP="007D647A">
      <w:pPr>
        <w:jc w:val="both"/>
        <w:rPr>
          <w:rFonts w:ascii="Trebuchet MS" w:hAnsi="Trebuchet MS" w:cs="Arial"/>
          <w:sz w:val="18"/>
          <w:szCs w:val="18"/>
        </w:rPr>
      </w:pPr>
    </w:p>
    <w:p w14:paraId="4B1CBA41" w14:textId="77777777" w:rsidR="0088584E" w:rsidRPr="00C54CDF" w:rsidRDefault="007D32ED" w:rsidP="007D647A">
      <w:pPr>
        <w:jc w:val="both"/>
        <w:rPr>
          <w:rFonts w:ascii="Trebuchet MS" w:hAnsi="Trebuchet MS" w:cs="Arial"/>
          <w:sz w:val="18"/>
          <w:szCs w:val="18"/>
        </w:rPr>
      </w:pPr>
      <w:r w:rsidRPr="00C54CDF">
        <w:rPr>
          <w:rFonts w:ascii="Trebuchet MS" w:hAnsi="Trebuchet MS" w:cs="Arial"/>
          <w:sz w:val="18"/>
          <w:szCs w:val="18"/>
        </w:rPr>
        <w:t xml:space="preserve">в </w:t>
      </w:r>
      <w:r w:rsidR="00E550E6" w:rsidRPr="00C54CDF">
        <w:rPr>
          <w:rFonts w:ascii="Trebuchet MS" w:hAnsi="Trebuchet MS" w:cs="Arial"/>
          <w:sz w:val="18"/>
          <w:szCs w:val="18"/>
        </w:rPr>
        <w:t>___</w:t>
      </w:r>
      <w:r w:rsidR="00535D8C" w:rsidRPr="00C54CDF">
        <w:rPr>
          <w:rFonts w:ascii="Trebuchet MS" w:hAnsi="Trebuchet MS" w:cs="Arial"/>
          <w:sz w:val="18"/>
          <w:szCs w:val="18"/>
        </w:rPr>
        <w:t>______________</w:t>
      </w:r>
      <w:r w:rsidR="00362FA0" w:rsidRPr="00C54CDF">
        <w:rPr>
          <w:rFonts w:ascii="Trebuchet MS" w:hAnsi="Trebuchet MS" w:cs="Arial"/>
          <w:sz w:val="18"/>
          <w:szCs w:val="18"/>
        </w:rPr>
        <w:t>__________________________________________________</w:t>
      </w:r>
      <w:r w:rsidR="00535D8C" w:rsidRPr="00C54CDF">
        <w:rPr>
          <w:rFonts w:ascii="Trebuchet MS" w:hAnsi="Trebuchet MS" w:cs="Arial"/>
          <w:sz w:val="18"/>
          <w:szCs w:val="18"/>
        </w:rPr>
        <w:t>________________________________</w:t>
      </w:r>
    </w:p>
    <w:p w14:paraId="28223212" w14:textId="77777777" w:rsidR="00535D8C" w:rsidRPr="00C54CDF" w:rsidRDefault="00535D8C" w:rsidP="00362FA0">
      <w:pPr>
        <w:jc w:val="center"/>
        <w:rPr>
          <w:rFonts w:ascii="Trebuchet MS" w:hAnsi="Trebuchet MS" w:cs="Arial"/>
          <w:i/>
          <w:sz w:val="14"/>
          <w:szCs w:val="14"/>
        </w:rPr>
      </w:pPr>
      <w:r w:rsidRPr="00C54CDF">
        <w:rPr>
          <w:rFonts w:ascii="Trebuchet MS" w:hAnsi="Trebuchet MS" w:cs="Arial"/>
          <w:i/>
          <w:sz w:val="14"/>
          <w:szCs w:val="14"/>
        </w:rPr>
        <w:t>(пълно наименование на училището)</w:t>
      </w:r>
    </w:p>
    <w:p w14:paraId="42E7A9F1" w14:textId="77777777" w:rsidR="00E67F72" w:rsidRPr="00C54CDF" w:rsidRDefault="00E67F72" w:rsidP="00362FA0">
      <w:pPr>
        <w:jc w:val="center"/>
        <w:rPr>
          <w:rFonts w:ascii="Trebuchet MS" w:hAnsi="Trebuchet MS" w:cs="Arial"/>
          <w:i/>
          <w:sz w:val="14"/>
          <w:szCs w:val="14"/>
        </w:rPr>
      </w:pPr>
    </w:p>
    <w:p w14:paraId="4C6F4E61" w14:textId="77777777" w:rsidR="00E67F72" w:rsidRPr="00C54CDF" w:rsidRDefault="00E67F72" w:rsidP="00E67F72">
      <w:pPr>
        <w:jc w:val="both"/>
        <w:rPr>
          <w:rFonts w:ascii="Trebuchet MS" w:hAnsi="Trebuchet MS" w:cs="Arial"/>
          <w:sz w:val="18"/>
          <w:szCs w:val="18"/>
        </w:rPr>
      </w:pPr>
      <w:r w:rsidRPr="00C54CDF">
        <w:rPr>
          <w:rFonts w:ascii="Trebuchet MS" w:hAnsi="Trebuchet MS" w:cs="Arial"/>
          <w:sz w:val="18"/>
          <w:szCs w:val="18"/>
        </w:rPr>
        <w:t>___________________________________________________________________________________________________</w:t>
      </w:r>
    </w:p>
    <w:p w14:paraId="651EB22F" w14:textId="77777777" w:rsidR="00535D8C" w:rsidRPr="00C54CDF" w:rsidRDefault="00535D8C" w:rsidP="007D647A">
      <w:pPr>
        <w:jc w:val="both"/>
        <w:rPr>
          <w:rFonts w:ascii="Trebuchet MS" w:hAnsi="Trebuchet MS" w:cs="Arial"/>
          <w:sz w:val="18"/>
          <w:szCs w:val="18"/>
        </w:rPr>
      </w:pPr>
    </w:p>
    <w:p w14:paraId="65A691D5" w14:textId="77777777" w:rsidR="00B97738" w:rsidRPr="00C54CDF" w:rsidRDefault="00535D8C" w:rsidP="009108BB">
      <w:pPr>
        <w:jc w:val="both"/>
        <w:rPr>
          <w:rFonts w:ascii="Trebuchet MS" w:hAnsi="Trebuchet MS" w:cs="Arial"/>
          <w:sz w:val="18"/>
          <w:szCs w:val="18"/>
        </w:rPr>
      </w:pPr>
      <w:r w:rsidRPr="00C54CDF">
        <w:rPr>
          <w:rFonts w:ascii="Trebuchet MS" w:hAnsi="Trebuchet MS" w:cs="Arial"/>
          <w:sz w:val="18"/>
          <w:szCs w:val="18"/>
        </w:rPr>
        <w:t>гр./с. _________________</w:t>
      </w:r>
      <w:r w:rsidR="00E550E6" w:rsidRPr="00C54CDF">
        <w:rPr>
          <w:rFonts w:ascii="Trebuchet MS" w:hAnsi="Trebuchet MS" w:cs="Arial"/>
          <w:sz w:val="18"/>
          <w:szCs w:val="18"/>
        </w:rPr>
        <w:t>_</w:t>
      </w:r>
      <w:r w:rsidRPr="00C54CDF">
        <w:rPr>
          <w:rFonts w:ascii="Trebuchet MS" w:hAnsi="Trebuchet MS" w:cs="Arial"/>
          <w:sz w:val="18"/>
          <w:szCs w:val="18"/>
        </w:rPr>
        <w:t>__</w:t>
      </w:r>
      <w:r w:rsidR="00362FA0" w:rsidRPr="00C54CDF">
        <w:rPr>
          <w:rFonts w:ascii="Trebuchet MS" w:hAnsi="Trebuchet MS" w:cs="Arial"/>
          <w:sz w:val="18"/>
          <w:szCs w:val="18"/>
        </w:rPr>
        <w:t>_____</w:t>
      </w:r>
      <w:r w:rsidRPr="00C54CDF">
        <w:rPr>
          <w:rFonts w:ascii="Trebuchet MS" w:hAnsi="Trebuchet MS" w:cs="Arial"/>
          <w:sz w:val="18"/>
          <w:szCs w:val="18"/>
        </w:rPr>
        <w:t>_____, община ________________</w:t>
      </w:r>
      <w:r w:rsidR="00E550E6" w:rsidRPr="00C54CDF">
        <w:rPr>
          <w:rFonts w:ascii="Trebuchet MS" w:hAnsi="Trebuchet MS" w:cs="Arial"/>
          <w:sz w:val="18"/>
          <w:szCs w:val="18"/>
        </w:rPr>
        <w:t>_</w:t>
      </w:r>
      <w:r w:rsidRPr="00C54CDF">
        <w:rPr>
          <w:rFonts w:ascii="Trebuchet MS" w:hAnsi="Trebuchet MS" w:cs="Arial"/>
          <w:sz w:val="18"/>
          <w:szCs w:val="18"/>
        </w:rPr>
        <w:t>_______, област ________</w:t>
      </w:r>
      <w:r w:rsidR="00E550E6" w:rsidRPr="00C54CDF">
        <w:rPr>
          <w:rFonts w:ascii="Trebuchet MS" w:hAnsi="Trebuchet MS" w:cs="Arial"/>
          <w:sz w:val="18"/>
          <w:szCs w:val="18"/>
        </w:rPr>
        <w:t>___</w:t>
      </w:r>
      <w:r w:rsidRPr="00C54CDF">
        <w:rPr>
          <w:rFonts w:ascii="Trebuchet MS" w:hAnsi="Trebuchet MS" w:cs="Arial"/>
          <w:sz w:val="18"/>
          <w:szCs w:val="18"/>
        </w:rPr>
        <w:t>____________,</w:t>
      </w:r>
    </w:p>
    <w:p w14:paraId="423593A3" w14:textId="77777777" w:rsidR="00ED05F0" w:rsidRPr="00C54CDF" w:rsidRDefault="00ED05F0" w:rsidP="00B97738">
      <w:pPr>
        <w:rPr>
          <w:rFonts w:ascii="Trebuchet MS" w:hAnsi="Trebuchet MS" w:cs="Arial"/>
          <w:sz w:val="18"/>
          <w:szCs w:val="18"/>
        </w:rPr>
      </w:pPr>
    </w:p>
    <w:p w14:paraId="1C6DA657" w14:textId="77777777" w:rsidR="00F65C93" w:rsidRPr="00C54CDF" w:rsidRDefault="00F65C93" w:rsidP="00F65C93">
      <w:pPr>
        <w:jc w:val="center"/>
        <w:rPr>
          <w:rFonts w:ascii="Trebuchet MS" w:hAnsi="Trebuchet MS" w:cs="Arial"/>
          <w:b/>
          <w:sz w:val="18"/>
          <w:szCs w:val="18"/>
        </w:rPr>
      </w:pPr>
      <w:r w:rsidRPr="00C54CDF">
        <w:rPr>
          <w:rFonts w:ascii="Trebuchet MS" w:hAnsi="Trebuchet MS" w:cs="Arial"/>
          <w:b/>
          <w:sz w:val="18"/>
          <w:szCs w:val="18"/>
        </w:rPr>
        <w:t>УВАЖАЕМИ ГОСПОДИН/</w:t>
      </w:r>
      <w:r w:rsidR="00E622B6" w:rsidRPr="00C54CDF">
        <w:rPr>
          <w:rFonts w:ascii="Trebuchet MS" w:hAnsi="Trebuchet MS" w:cs="Arial"/>
          <w:b/>
          <w:sz w:val="18"/>
          <w:szCs w:val="18"/>
        </w:rPr>
        <w:t xml:space="preserve">УВАЖАЕМА </w:t>
      </w:r>
      <w:r w:rsidRPr="00C54CDF">
        <w:rPr>
          <w:rFonts w:ascii="Trebuchet MS" w:hAnsi="Trebuchet MS" w:cs="Arial"/>
          <w:b/>
          <w:sz w:val="18"/>
          <w:szCs w:val="18"/>
        </w:rPr>
        <w:t>ГОСПОЖО ДИРЕКТОР,</w:t>
      </w:r>
    </w:p>
    <w:p w14:paraId="35930E14" w14:textId="77777777" w:rsidR="00F65C93" w:rsidRPr="00C54CDF" w:rsidRDefault="00F65C93" w:rsidP="00F65C93">
      <w:pPr>
        <w:jc w:val="center"/>
        <w:rPr>
          <w:rFonts w:ascii="Trebuchet MS" w:hAnsi="Trebuchet MS" w:cs="Arial"/>
          <w:sz w:val="18"/>
          <w:szCs w:val="18"/>
        </w:rPr>
      </w:pPr>
    </w:p>
    <w:p w14:paraId="658FF120" w14:textId="4371FFC7" w:rsidR="00F65C93" w:rsidRPr="00C54CDF" w:rsidRDefault="00F65C93" w:rsidP="00F65C93">
      <w:pPr>
        <w:rPr>
          <w:rFonts w:ascii="Trebuchet MS" w:hAnsi="Trebuchet MS" w:cs="Arial"/>
          <w:sz w:val="18"/>
          <w:szCs w:val="18"/>
        </w:rPr>
      </w:pPr>
      <w:r w:rsidRPr="00C54CDF">
        <w:rPr>
          <w:rFonts w:ascii="Trebuchet MS" w:hAnsi="Trebuchet MS" w:cs="Arial"/>
          <w:sz w:val="18"/>
          <w:szCs w:val="18"/>
        </w:rPr>
        <w:t>Желая да бъда допуснат(а) до държавни зрелостни изпити</w:t>
      </w:r>
      <w:r w:rsidR="00816D80" w:rsidRPr="00C54CDF">
        <w:rPr>
          <w:rFonts w:ascii="Trebuchet MS" w:hAnsi="Trebuchet MS" w:cs="Arial"/>
          <w:sz w:val="18"/>
          <w:szCs w:val="18"/>
        </w:rPr>
        <w:t xml:space="preserve">/до </w:t>
      </w:r>
      <w:r w:rsidR="00247B58">
        <w:rPr>
          <w:rFonts w:ascii="Trebuchet MS" w:hAnsi="Trebuchet MS" w:cs="Arial"/>
          <w:sz w:val="18"/>
          <w:szCs w:val="18"/>
        </w:rPr>
        <w:t>З</w:t>
      </w:r>
      <w:r w:rsidR="00816D80" w:rsidRPr="00C54CDF">
        <w:rPr>
          <w:rFonts w:ascii="Trebuchet MS" w:hAnsi="Trebuchet MS" w:cs="Arial"/>
          <w:sz w:val="18"/>
          <w:szCs w:val="18"/>
        </w:rPr>
        <w:t>ДИППК</w:t>
      </w:r>
      <w:r w:rsidRPr="00C54CDF">
        <w:rPr>
          <w:rFonts w:ascii="Trebuchet MS" w:hAnsi="Trebuchet MS" w:cs="Arial"/>
          <w:sz w:val="18"/>
          <w:szCs w:val="18"/>
        </w:rPr>
        <w:t xml:space="preserve"> през</w:t>
      </w:r>
      <w:r w:rsidR="00AD380F" w:rsidRPr="00C54CDF">
        <w:rPr>
          <w:rFonts w:ascii="Trebuchet MS" w:hAnsi="Trebuchet MS" w:cs="Arial"/>
          <w:sz w:val="18"/>
          <w:szCs w:val="18"/>
        </w:rPr>
        <w:t xml:space="preserve"> сесия </w:t>
      </w:r>
      <w:r w:rsidRPr="00C54CDF">
        <w:rPr>
          <w:rFonts w:ascii="Trebuchet MS" w:hAnsi="Trebuchet MS" w:cs="Arial"/>
          <w:sz w:val="18"/>
          <w:szCs w:val="18"/>
        </w:rPr>
        <w:t>____</w:t>
      </w:r>
      <w:r w:rsidR="00362FA0" w:rsidRPr="00C54CDF">
        <w:rPr>
          <w:rFonts w:ascii="Trebuchet MS" w:hAnsi="Trebuchet MS" w:cs="Arial"/>
          <w:sz w:val="18"/>
          <w:szCs w:val="18"/>
        </w:rPr>
        <w:t>_____</w:t>
      </w:r>
      <w:r w:rsidRPr="00C54CDF">
        <w:rPr>
          <w:rFonts w:ascii="Trebuchet MS" w:hAnsi="Trebuchet MS" w:cs="Arial"/>
          <w:sz w:val="18"/>
          <w:szCs w:val="18"/>
        </w:rPr>
        <w:t xml:space="preserve">_________________ </w:t>
      </w:r>
    </w:p>
    <w:p w14:paraId="5E224CFD" w14:textId="65078126" w:rsidR="00F65C93" w:rsidRPr="00C54CDF" w:rsidRDefault="00362FA0" w:rsidP="00F65C93">
      <w:pPr>
        <w:jc w:val="both"/>
        <w:rPr>
          <w:rFonts w:ascii="Trebuchet MS" w:hAnsi="Trebuchet MS" w:cs="Arial"/>
          <w:i/>
          <w:sz w:val="14"/>
          <w:szCs w:val="14"/>
        </w:rPr>
      </w:pPr>
      <w:r w:rsidRPr="00C54CDF">
        <w:rPr>
          <w:rFonts w:ascii="Trebuchet MS" w:hAnsi="Trebuchet MS" w:cs="Arial"/>
          <w:i/>
          <w:sz w:val="18"/>
          <w:szCs w:val="18"/>
        </w:rPr>
        <w:t xml:space="preserve">              </w:t>
      </w:r>
      <w:r w:rsidRPr="00C54CDF">
        <w:rPr>
          <w:rFonts w:ascii="Trebuchet MS" w:hAnsi="Trebuchet MS" w:cs="Arial"/>
          <w:i/>
          <w:sz w:val="18"/>
          <w:szCs w:val="18"/>
        </w:rPr>
        <w:tab/>
      </w:r>
      <w:r w:rsidRPr="00C54CDF">
        <w:rPr>
          <w:rFonts w:ascii="Trebuchet MS" w:hAnsi="Trebuchet MS" w:cs="Arial"/>
          <w:i/>
          <w:sz w:val="18"/>
          <w:szCs w:val="18"/>
        </w:rPr>
        <w:tab/>
      </w:r>
      <w:r w:rsidRPr="00C54CDF">
        <w:rPr>
          <w:rFonts w:ascii="Trebuchet MS" w:hAnsi="Trebuchet MS" w:cs="Arial"/>
          <w:i/>
          <w:sz w:val="18"/>
          <w:szCs w:val="18"/>
        </w:rPr>
        <w:tab/>
      </w:r>
      <w:r w:rsidRPr="00C54CDF">
        <w:rPr>
          <w:rFonts w:ascii="Trebuchet MS" w:hAnsi="Trebuchet MS" w:cs="Arial"/>
          <w:i/>
          <w:sz w:val="18"/>
          <w:szCs w:val="18"/>
        </w:rPr>
        <w:tab/>
      </w:r>
      <w:r w:rsidRPr="00C54CDF">
        <w:rPr>
          <w:rFonts w:ascii="Trebuchet MS" w:hAnsi="Trebuchet MS" w:cs="Arial"/>
          <w:i/>
          <w:sz w:val="18"/>
          <w:szCs w:val="18"/>
        </w:rPr>
        <w:tab/>
      </w:r>
      <w:r w:rsidRPr="00C54CDF">
        <w:rPr>
          <w:rFonts w:ascii="Trebuchet MS" w:hAnsi="Trebuchet MS" w:cs="Arial"/>
          <w:i/>
          <w:sz w:val="18"/>
          <w:szCs w:val="18"/>
        </w:rPr>
        <w:tab/>
      </w:r>
      <w:r w:rsidRPr="00C54CDF">
        <w:rPr>
          <w:rFonts w:ascii="Trebuchet MS" w:hAnsi="Trebuchet MS" w:cs="Arial"/>
          <w:i/>
          <w:sz w:val="18"/>
          <w:szCs w:val="18"/>
        </w:rPr>
        <w:tab/>
      </w:r>
      <w:r w:rsidR="00F65C93" w:rsidRPr="00C54CDF">
        <w:rPr>
          <w:rFonts w:ascii="Trebuchet MS" w:hAnsi="Trebuchet MS" w:cs="Arial"/>
          <w:i/>
          <w:sz w:val="18"/>
          <w:szCs w:val="18"/>
        </w:rPr>
        <w:t xml:space="preserve"> </w:t>
      </w:r>
      <w:r w:rsidR="00AD380F" w:rsidRPr="00C54CDF">
        <w:rPr>
          <w:rFonts w:ascii="Trebuchet MS" w:hAnsi="Trebuchet MS" w:cs="Arial"/>
          <w:i/>
          <w:sz w:val="18"/>
          <w:szCs w:val="18"/>
        </w:rPr>
        <w:t xml:space="preserve">  </w:t>
      </w:r>
      <w:r w:rsidRPr="00C54CDF">
        <w:rPr>
          <w:rFonts w:ascii="Trebuchet MS" w:hAnsi="Trebuchet MS" w:cs="Arial"/>
          <w:i/>
          <w:sz w:val="18"/>
          <w:szCs w:val="18"/>
        </w:rPr>
        <w:t xml:space="preserve">  </w:t>
      </w:r>
      <w:r w:rsidR="00247B58">
        <w:rPr>
          <w:rFonts w:ascii="Trebuchet MS" w:hAnsi="Trebuchet MS" w:cs="Arial"/>
          <w:i/>
          <w:sz w:val="18"/>
          <w:szCs w:val="18"/>
        </w:rPr>
        <w:t xml:space="preserve">                   </w:t>
      </w:r>
      <w:r w:rsidR="00AD380F" w:rsidRPr="00C54CDF">
        <w:rPr>
          <w:rFonts w:ascii="Trebuchet MS" w:hAnsi="Trebuchet MS" w:cs="Arial"/>
          <w:i/>
          <w:sz w:val="18"/>
          <w:szCs w:val="18"/>
        </w:rPr>
        <w:t xml:space="preserve">  </w:t>
      </w:r>
      <w:r w:rsidR="00F65C93" w:rsidRPr="00C54CDF">
        <w:rPr>
          <w:rFonts w:ascii="Trebuchet MS" w:hAnsi="Trebuchet MS" w:cs="Arial"/>
          <w:i/>
          <w:sz w:val="18"/>
          <w:szCs w:val="18"/>
        </w:rPr>
        <w:t xml:space="preserve"> </w:t>
      </w:r>
      <w:r w:rsidR="00F65C93" w:rsidRPr="00C54CDF">
        <w:rPr>
          <w:rFonts w:ascii="Trebuchet MS" w:hAnsi="Trebuchet MS" w:cs="Arial"/>
          <w:i/>
          <w:sz w:val="14"/>
          <w:szCs w:val="14"/>
        </w:rPr>
        <w:t>(</w:t>
      </w:r>
      <w:r w:rsidR="002C01A0" w:rsidRPr="00C54CDF">
        <w:rPr>
          <w:rFonts w:ascii="Trebuchet MS" w:hAnsi="Trebuchet MS" w:cs="Arial"/>
          <w:i/>
          <w:sz w:val="14"/>
          <w:szCs w:val="14"/>
        </w:rPr>
        <w:t>май</w:t>
      </w:r>
      <w:r w:rsidR="00AD380F" w:rsidRPr="00C54CDF">
        <w:rPr>
          <w:rFonts w:ascii="Trebuchet MS" w:hAnsi="Trebuchet MS" w:cs="Arial"/>
          <w:i/>
          <w:sz w:val="14"/>
          <w:szCs w:val="14"/>
        </w:rPr>
        <w:t xml:space="preserve"> </w:t>
      </w:r>
      <w:r w:rsidR="00680B2F" w:rsidRPr="00C54CDF">
        <w:rPr>
          <w:rFonts w:ascii="Trebuchet MS" w:hAnsi="Trebuchet MS" w:cs="Arial"/>
          <w:i/>
          <w:sz w:val="14"/>
          <w:szCs w:val="14"/>
        </w:rPr>
        <w:t>–</w:t>
      </w:r>
      <w:r w:rsidR="00AD380F" w:rsidRPr="00C54CDF">
        <w:rPr>
          <w:rFonts w:ascii="Trebuchet MS" w:hAnsi="Trebuchet MS" w:cs="Arial"/>
          <w:i/>
          <w:sz w:val="14"/>
          <w:szCs w:val="14"/>
        </w:rPr>
        <w:t xml:space="preserve"> юни/август - </w:t>
      </w:r>
      <w:r w:rsidR="00F65C93" w:rsidRPr="00C54CDF">
        <w:rPr>
          <w:rFonts w:ascii="Trebuchet MS" w:hAnsi="Trebuchet MS" w:cs="Arial"/>
          <w:i/>
          <w:sz w:val="14"/>
          <w:szCs w:val="14"/>
        </w:rPr>
        <w:t>септември)</w:t>
      </w:r>
    </w:p>
    <w:p w14:paraId="64F0631E" w14:textId="77777777" w:rsidR="00F65C93" w:rsidRPr="00C54CDF" w:rsidRDefault="00F65C93" w:rsidP="00F65C93">
      <w:pPr>
        <w:rPr>
          <w:rFonts w:ascii="Trebuchet MS" w:hAnsi="Trebuchet MS" w:cs="Arial"/>
          <w:sz w:val="18"/>
          <w:szCs w:val="18"/>
        </w:rPr>
      </w:pPr>
      <w:r w:rsidRPr="00C54CDF">
        <w:rPr>
          <w:rFonts w:ascii="Trebuchet MS" w:hAnsi="Trebuchet MS" w:cs="Arial"/>
          <w:sz w:val="18"/>
          <w:szCs w:val="18"/>
        </w:rPr>
        <w:t xml:space="preserve">на </w:t>
      </w:r>
      <w:r w:rsidR="00CC6532" w:rsidRPr="00C54CDF">
        <w:rPr>
          <w:rFonts w:ascii="Trebuchet MS" w:hAnsi="Trebuchet MS" w:cs="Arial"/>
          <w:sz w:val="18"/>
          <w:szCs w:val="18"/>
        </w:rPr>
        <w:t xml:space="preserve">учебната </w:t>
      </w:r>
      <w:r w:rsidRPr="00C54CDF">
        <w:rPr>
          <w:rFonts w:ascii="Trebuchet MS" w:hAnsi="Trebuchet MS" w:cs="Arial"/>
          <w:sz w:val="18"/>
          <w:szCs w:val="18"/>
        </w:rPr>
        <w:t>_________________________ година, както следва:</w:t>
      </w:r>
    </w:p>
    <w:p w14:paraId="75177499" w14:textId="77777777" w:rsidR="00F65C93" w:rsidRPr="00C54CDF" w:rsidRDefault="00F65C93" w:rsidP="00F65C93">
      <w:pPr>
        <w:rPr>
          <w:rFonts w:ascii="Trebuchet MS" w:hAnsi="Trebuchet MS" w:cs="Arial"/>
          <w:sz w:val="18"/>
          <w:szCs w:val="18"/>
        </w:rPr>
      </w:pPr>
      <w:r w:rsidRPr="00C54CDF">
        <w:rPr>
          <w:rFonts w:ascii="Trebuchet MS" w:hAnsi="Trebuchet MS" w:cs="Arial"/>
          <w:sz w:val="18"/>
          <w:szCs w:val="18"/>
        </w:rPr>
        <w:t xml:space="preserve">             </w:t>
      </w:r>
    </w:p>
    <w:tbl>
      <w:tblPr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2957"/>
        <w:gridCol w:w="2150"/>
        <w:gridCol w:w="1413"/>
      </w:tblGrid>
      <w:tr w:rsidR="0045569F" w:rsidRPr="00C54CDF" w14:paraId="3D16C95A" w14:textId="77777777" w:rsidTr="00816D80">
        <w:tc>
          <w:tcPr>
            <w:tcW w:w="3119" w:type="dxa"/>
            <w:vAlign w:val="center"/>
          </w:tcPr>
          <w:p w14:paraId="1FE117B5" w14:textId="77777777" w:rsidR="0045569F" w:rsidRPr="00C54CDF" w:rsidRDefault="0045569F" w:rsidP="00816D80">
            <w:pPr>
              <w:spacing w:line="276" w:lineRule="auto"/>
              <w:jc w:val="center"/>
              <w:rPr>
                <w:rFonts w:ascii="Trebuchet MS" w:hAnsi="Trebuchet MS" w:cs="Arial"/>
                <w:sz w:val="18"/>
                <w:szCs w:val="18"/>
              </w:rPr>
            </w:pPr>
            <w:r w:rsidRPr="00C54CDF">
              <w:rPr>
                <w:rFonts w:ascii="Trebuchet MS" w:hAnsi="Trebuchet MS" w:cs="Arial"/>
                <w:sz w:val="18"/>
                <w:szCs w:val="18"/>
              </w:rPr>
              <w:t>ДЗИ</w:t>
            </w:r>
            <w:r w:rsidR="00816D80" w:rsidRPr="00C54CDF">
              <w:rPr>
                <w:rFonts w:ascii="Trebuchet MS" w:hAnsi="Trebuchet MS" w:cs="Arial"/>
                <w:sz w:val="18"/>
                <w:szCs w:val="18"/>
              </w:rPr>
              <w:t>/ДИППК</w:t>
            </w:r>
          </w:p>
        </w:tc>
        <w:tc>
          <w:tcPr>
            <w:tcW w:w="2957" w:type="dxa"/>
            <w:vAlign w:val="center"/>
          </w:tcPr>
          <w:p w14:paraId="195733A1" w14:textId="6BF28843" w:rsidR="0045569F" w:rsidRPr="00C54CDF" w:rsidRDefault="0045569F" w:rsidP="0000784A">
            <w:pPr>
              <w:spacing w:line="276" w:lineRule="auto"/>
              <w:jc w:val="center"/>
              <w:rPr>
                <w:rFonts w:ascii="Trebuchet MS" w:hAnsi="Trebuchet MS" w:cs="Arial"/>
                <w:sz w:val="18"/>
                <w:szCs w:val="18"/>
              </w:rPr>
            </w:pPr>
            <w:r w:rsidRPr="00C54CDF">
              <w:rPr>
                <w:rFonts w:ascii="Trebuchet MS" w:hAnsi="Trebuchet MS" w:cs="Arial"/>
                <w:sz w:val="18"/>
                <w:szCs w:val="18"/>
              </w:rPr>
              <w:t>Наименование на учебния предмет</w:t>
            </w:r>
            <w:r w:rsidR="00250806" w:rsidRPr="00C54CDF">
              <w:rPr>
                <w:rFonts w:ascii="Trebuchet MS" w:hAnsi="Trebuchet MS" w:cs="Arial"/>
                <w:sz w:val="18"/>
                <w:szCs w:val="18"/>
              </w:rPr>
              <w:t xml:space="preserve"> </w:t>
            </w:r>
            <w:r w:rsidR="00DA49EA" w:rsidRPr="00C54CDF">
              <w:rPr>
                <w:rFonts w:ascii="Trebuchet MS" w:hAnsi="Trebuchet MS" w:cs="Arial"/>
                <w:sz w:val="18"/>
                <w:szCs w:val="18"/>
              </w:rPr>
              <w:t xml:space="preserve">/ </w:t>
            </w:r>
            <w:r w:rsidR="00247B58">
              <w:rPr>
                <w:rFonts w:ascii="Trebuchet MS" w:hAnsi="Trebuchet MS" w:cs="Arial"/>
                <w:sz w:val="18"/>
                <w:szCs w:val="18"/>
              </w:rPr>
              <w:t>З</w:t>
            </w:r>
            <w:r w:rsidR="0000784A" w:rsidRPr="00C54CDF">
              <w:rPr>
                <w:rFonts w:ascii="Trebuchet MS" w:hAnsi="Trebuchet MS" w:cs="Arial"/>
                <w:sz w:val="18"/>
                <w:szCs w:val="18"/>
              </w:rPr>
              <w:t>ДИППК</w:t>
            </w:r>
          </w:p>
        </w:tc>
        <w:tc>
          <w:tcPr>
            <w:tcW w:w="2150" w:type="dxa"/>
          </w:tcPr>
          <w:p w14:paraId="416455CB" w14:textId="77777777" w:rsidR="0045569F" w:rsidRPr="00C54CDF" w:rsidRDefault="0045569F" w:rsidP="00AD09CA">
            <w:pPr>
              <w:spacing w:line="276" w:lineRule="auto"/>
              <w:jc w:val="center"/>
              <w:rPr>
                <w:rFonts w:ascii="Trebuchet MS" w:hAnsi="Trebuchet MS" w:cs="Arial"/>
                <w:sz w:val="18"/>
                <w:szCs w:val="18"/>
              </w:rPr>
            </w:pPr>
            <w:r w:rsidRPr="00C54CDF">
              <w:rPr>
                <w:rFonts w:ascii="Trebuchet MS" w:hAnsi="Trebuchet MS" w:cs="Arial"/>
                <w:sz w:val="18"/>
                <w:szCs w:val="18"/>
              </w:rPr>
              <w:t>Вид подготовка (</w:t>
            </w:r>
            <w:r w:rsidRPr="00C54CDF">
              <w:rPr>
                <w:rFonts w:ascii="Trebuchet MS" w:hAnsi="Trebuchet MS" w:cs="Arial"/>
                <w:i/>
                <w:sz w:val="18"/>
                <w:szCs w:val="18"/>
              </w:rPr>
              <w:t>общообразователна</w:t>
            </w:r>
            <w:r w:rsidR="00AD09CA" w:rsidRPr="00C54CDF">
              <w:rPr>
                <w:rFonts w:ascii="Trebuchet MS" w:hAnsi="Trebuchet MS" w:cs="Arial"/>
                <w:i/>
                <w:sz w:val="18"/>
                <w:szCs w:val="18"/>
              </w:rPr>
              <w:t>/</w:t>
            </w:r>
            <w:r w:rsidRPr="00C54CDF">
              <w:rPr>
                <w:rFonts w:ascii="Trebuchet MS" w:hAnsi="Trebuchet MS" w:cs="Arial"/>
                <w:i/>
                <w:sz w:val="18"/>
                <w:szCs w:val="18"/>
              </w:rPr>
              <w:t xml:space="preserve"> профилирана</w:t>
            </w:r>
            <w:r w:rsidR="00AD09CA" w:rsidRPr="00C54CDF">
              <w:rPr>
                <w:rFonts w:ascii="Trebuchet MS" w:hAnsi="Trebuchet MS" w:cs="Arial"/>
                <w:i/>
                <w:sz w:val="18"/>
                <w:szCs w:val="18"/>
              </w:rPr>
              <w:t>/</w:t>
            </w:r>
            <w:r w:rsidRPr="00C54CDF">
              <w:rPr>
                <w:rFonts w:ascii="Trebuchet MS" w:hAnsi="Trebuchet MS" w:cs="Arial"/>
                <w:i/>
                <w:sz w:val="18"/>
                <w:szCs w:val="18"/>
              </w:rPr>
              <w:t xml:space="preserve"> професионална</w:t>
            </w:r>
            <w:r w:rsidRPr="00C54CDF">
              <w:rPr>
                <w:rFonts w:ascii="Trebuchet MS" w:hAnsi="Trebuchet MS" w:cs="Arial"/>
                <w:sz w:val="18"/>
                <w:szCs w:val="18"/>
              </w:rPr>
              <w:t>)</w:t>
            </w:r>
          </w:p>
        </w:tc>
        <w:tc>
          <w:tcPr>
            <w:tcW w:w="1413" w:type="dxa"/>
          </w:tcPr>
          <w:p w14:paraId="413C3053" w14:textId="77777777" w:rsidR="0045569F" w:rsidRPr="00C54CDF" w:rsidRDefault="005F20E0" w:rsidP="0045569F">
            <w:pPr>
              <w:spacing w:line="276" w:lineRule="auto"/>
              <w:jc w:val="center"/>
              <w:rPr>
                <w:rFonts w:ascii="Trebuchet MS" w:hAnsi="Trebuchet MS" w:cs="Arial"/>
                <w:sz w:val="18"/>
                <w:szCs w:val="18"/>
              </w:rPr>
            </w:pPr>
            <w:r w:rsidRPr="00C54CDF">
              <w:rPr>
                <w:rFonts w:ascii="Trebuchet MS" w:hAnsi="Trebuchet MS" w:cs="Arial"/>
                <w:sz w:val="18"/>
                <w:szCs w:val="18"/>
              </w:rPr>
              <w:t>Ниво на чуждия език, на което ще се полага ДЗИ</w:t>
            </w:r>
          </w:p>
        </w:tc>
      </w:tr>
      <w:tr w:rsidR="0045569F" w:rsidRPr="00C54CDF" w14:paraId="7E8440F8" w14:textId="77777777" w:rsidTr="00816D80">
        <w:tc>
          <w:tcPr>
            <w:tcW w:w="3119" w:type="dxa"/>
          </w:tcPr>
          <w:p w14:paraId="2E375C6F" w14:textId="77777777" w:rsidR="0045569F" w:rsidRPr="00C54CDF" w:rsidRDefault="0045569F" w:rsidP="005D4756">
            <w:pPr>
              <w:spacing w:line="276" w:lineRule="auto"/>
              <w:rPr>
                <w:rFonts w:ascii="Trebuchet MS" w:hAnsi="Trebuchet MS" w:cs="Arial"/>
                <w:sz w:val="18"/>
                <w:szCs w:val="18"/>
              </w:rPr>
            </w:pPr>
            <w:r w:rsidRPr="00C54CDF">
              <w:rPr>
                <w:rFonts w:ascii="Trebuchet MS" w:hAnsi="Trebuchet MS" w:cs="Arial"/>
                <w:sz w:val="18"/>
                <w:szCs w:val="18"/>
              </w:rPr>
              <w:t xml:space="preserve">Първи задължителен ДЗИ </w:t>
            </w:r>
          </w:p>
        </w:tc>
        <w:tc>
          <w:tcPr>
            <w:tcW w:w="2957" w:type="dxa"/>
          </w:tcPr>
          <w:p w14:paraId="1CE1E6E4" w14:textId="77777777" w:rsidR="0045569F" w:rsidRPr="00C54CDF" w:rsidRDefault="009C012D" w:rsidP="005D4756">
            <w:pPr>
              <w:spacing w:line="276" w:lineRule="auto"/>
              <w:rPr>
                <w:rFonts w:ascii="Trebuchet MS" w:hAnsi="Trebuchet MS" w:cs="Arial"/>
                <w:b/>
                <w:i/>
                <w:sz w:val="18"/>
                <w:szCs w:val="18"/>
              </w:rPr>
            </w:pPr>
            <w:r w:rsidRPr="00C54CDF">
              <w:rPr>
                <w:rFonts w:ascii="Trebuchet MS" w:hAnsi="Trebuchet MS" w:cs="Arial"/>
                <w:b/>
                <w:i/>
                <w:sz w:val="18"/>
                <w:szCs w:val="18"/>
              </w:rPr>
              <w:t>Български език и литература</w:t>
            </w:r>
          </w:p>
        </w:tc>
        <w:tc>
          <w:tcPr>
            <w:tcW w:w="2150" w:type="dxa"/>
          </w:tcPr>
          <w:p w14:paraId="21638721" w14:textId="77777777" w:rsidR="0045569F" w:rsidRPr="00C54CDF" w:rsidRDefault="009C012D" w:rsidP="005D4756">
            <w:pPr>
              <w:spacing w:line="276" w:lineRule="auto"/>
              <w:rPr>
                <w:rFonts w:ascii="Trebuchet MS" w:hAnsi="Trebuchet MS" w:cs="Arial"/>
                <w:b/>
                <w:i/>
                <w:sz w:val="18"/>
                <w:szCs w:val="18"/>
              </w:rPr>
            </w:pPr>
            <w:r w:rsidRPr="00C54CDF">
              <w:rPr>
                <w:rFonts w:ascii="Trebuchet MS" w:hAnsi="Trebuchet MS" w:cs="Arial"/>
                <w:b/>
                <w:i/>
                <w:sz w:val="18"/>
                <w:szCs w:val="18"/>
              </w:rPr>
              <w:t>общообразователна</w:t>
            </w:r>
          </w:p>
        </w:tc>
        <w:tc>
          <w:tcPr>
            <w:tcW w:w="1413" w:type="dxa"/>
          </w:tcPr>
          <w:p w14:paraId="0243CFB7" w14:textId="77777777" w:rsidR="0045569F" w:rsidRPr="00C54CDF" w:rsidRDefault="009C012D" w:rsidP="009C012D">
            <w:pPr>
              <w:spacing w:line="276" w:lineRule="auto"/>
              <w:jc w:val="center"/>
              <w:rPr>
                <w:rFonts w:ascii="Trebuchet MS" w:hAnsi="Trebuchet MS" w:cs="Arial"/>
                <w:b/>
                <w:i/>
                <w:sz w:val="18"/>
                <w:szCs w:val="18"/>
              </w:rPr>
            </w:pPr>
            <w:r w:rsidRPr="00C54CDF">
              <w:rPr>
                <w:rFonts w:ascii="Trebuchet MS" w:hAnsi="Trebuchet MS" w:cs="Arial"/>
                <w:b/>
                <w:i/>
                <w:sz w:val="18"/>
                <w:szCs w:val="18"/>
              </w:rPr>
              <w:t>---------</w:t>
            </w:r>
          </w:p>
        </w:tc>
      </w:tr>
      <w:tr w:rsidR="0045569F" w:rsidRPr="00C54CDF" w14:paraId="5A4072CD" w14:textId="77777777" w:rsidTr="00816D80">
        <w:tc>
          <w:tcPr>
            <w:tcW w:w="3119" w:type="dxa"/>
          </w:tcPr>
          <w:p w14:paraId="32BD71B8" w14:textId="52625D09" w:rsidR="0045569F" w:rsidRPr="00C54CDF" w:rsidRDefault="0045569F" w:rsidP="005D4756">
            <w:pPr>
              <w:spacing w:line="276" w:lineRule="auto"/>
              <w:rPr>
                <w:rFonts w:ascii="Trebuchet MS" w:hAnsi="Trebuchet MS" w:cs="Arial"/>
                <w:sz w:val="18"/>
                <w:szCs w:val="18"/>
              </w:rPr>
            </w:pPr>
            <w:r w:rsidRPr="00C54CDF">
              <w:rPr>
                <w:rFonts w:ascii="Trebuchet MS" w:hAnsi="Trebuchet MS" w:cs="Arial"/>
                <w:sz w:val="18"/>
                <w:szCs w:val="18"/>
              </w:rPr>
              <w:t>Втори задължителен ДЗИ</w:t>
            </w:r>
            <w:r w:rsidR="0017530C" w:rsidRPr="00C54CDF">
              <w:rPr>
                <w:rFonts w:ascii="Trebuchet MS" w:hAnsi="Trebuchet MS" w:cs="Arial"/>
                <w:sz w:val="18"/>
                <w:szCs w:val="18"/>
              </w:rPr>
              <w:t xml:space="preserve"> по профилиращ учебен предмет</w:t>
            </w:r>
            <w:r w:rsidR="00816D80" w:rsidRPr="00C54CDF">
              <w:rPr>
                <w:rFonts w:ascii="Trebuchet MS" w:hAnsi="Trebuchet MS" w:cs="Arial"/>
                <w:sz w:val="18"/>
                <w:szCs w:val="18"/>
              </w:rPr>
              <w:t>/</w:t>
            </w:r>
            <w:r w:rsidR="00247B58">
              <w:rPr>
                <w:rFonts w:ascii="Trebuchet MS" w:hAnsi="Trebuchet MS" w:cs="Arial"/>
                <w:sz w:val="18"/>
                <w:szCs w:val="18"/>
              </w:rPr>
              <w:t>З</w:t>
            </w:r>
            <w:r w:rsidR="00816D80" w:rsidRPr="00C54CDF">
              <w:rPr>
                <w:rFonts w:ascii="Trebuchet MS" w:hAnsi="Trebuchet MS" w:cs="Arial"/>
                <w:sz w:val="18"/>
                <w:szCs w:val="18"/>
              </w:rPr>
              <w:t>ДИППК</w:t>
            </w:r>
          </w:p>
        </w:tc>
        <w:tc>
          <w:tcPr>
            <w:tcW w:w="2957" w:type="dxa"/>
          </w:tcPr>
          <w:p w14:paraId="28C0618F" w14:textId="5285FFF0" w:rsidR="0045569F" w:rsidRPr="004A6AB6" w:rsidRDefault="00B3030D" w:rsidP="005D4756">
            <w:pPr>
              <w:spacing w:line="276" w:lineRule="auto"/>
              <w:rPr>
                <w:rFonts w:ascii="Trebuchet MS" w:hAnsi="Trebuchet MS" w:cs="Arial"/>
                <w:sz w:val="18"/>
                <w:szCs w:val="18"/>
              </w:rPr>
            </w:pPr>
            <w:ins w:id="5" w:author="gg" w:date="2023-02-06T14:16:00Z">
              <w:r w:rsidRPr="004A6AB6">
                <w:rPr>
                  <w:rFonts w:ascii="Trebuchet MS" w:hAnsi="Trebuchet MS" w:cs="Arial"/>
                  <w:sz w:val="18"/>
                  <w:szCs w:val="18"/>
                </w:rPr>
                <w:t>Задължителен държавен изпит за придобиване на професионална квалификация</w:t>
              </w:r>
            </w:ins>
          </w:p>
        </w:tc>
        <w:tc>
          <w:tcPr>
            <w:tcW w:w="2150" w:type="dxa"/>
          </w:tcPr>
          <w:p w14:paraId="776B69E3" w14:textId="79DA93C4" w:rsidR="0045569F" w:rsidRPr="00C54CDF" w:rsidRDefault="00B3030D" w:rsidP="005D4756">
            <w:pPr>
              <w:spacing w:line="276" w:lineRule="auto"/>
              <w:rPr>
                <w:rFonts w:ascii="Trebuchet MS" w:hAnsi="Trebuchet MS" w:cs="Arial"/>
                <w:sz w:val="18"/>
                <w:szCs w:val="18"/>
              </w:rPr>
            </w:pPr>
            <w:ins w:id="6" w:author="gg" w:date="2023-02-06T14:17:00Z">
              <w:r>
                <w:rPr>
                  <w:rFonts w:ascii="Trebuchet MS" w:hAnsi="Trebuchet MS" w:cs="Arial"/>
                  <w:sz w:val="18"/>
                  <w:szCs w:val="18"/>
                </w:rPr>
                <w:t>професионална</w:t>
              </w:r>
            </w:ins>
          </w:p>
        </w:tc>
        <w:tc>
          <w:tcPr>
            <w:tcW w:w="1413" w:type="dxa"/>
          </w:tcPr>
          <w:p w14:paraId="6ECA197B" w14:textId="77777777" w:rsidR="0045569F" w:rsidRPr="00C54CDF" w:rsidRDefault="0045569F" w:rsidP="005D4756">
            <w:pPr>
              <w:spacing w:line="276" w:lineRule="auto"/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45569F" w:rsidRPr="00C54CDF" w14:paraId="281AC8BB" w14:textId="77777777" w:rsidTr="00816D80">
        <w:tc>
          <w:tcPr>
            <w:tcW w:w="3119" w:type="dxa"/>
            <w:vMerge w:val="restart"/>
          </w:tcPr>
          <w:p w14:paraId="75810AB2" w14:textId="77777777" w:rsidR="009C012D" w:rsidRPr="00C54CDF" w:rsidRDefault="009C012D" w:rsidP="009108BB">
            <w:pPr>
              <w:spacing w:line="276" w:lineRule="auto"/>
              <w:rPr>
                <w:rFonts w:ascii="Trebuchet MS" w:hAnsi="Trebuchet MS" w:cs="Arial"/>
                <w:sz w:val="18"/>
                <w:szCs w:val="18"/>
              </w:rPr>
            </w:pPr>
          </w:p>
          <w:p w14:paraId="728441E7" w14:textId="77777777" w:rsidR="0045569F" w:rsidRPr="00C54CDF" w:rsidRDefault="0045569F" w:rsidP="009108BB">
            <w:pPr>
              <w:spacing w:line="276" w:lineRule="auto"/>
              <w:rPr>
                <w:rFonts w:ascii="Trebuchet MS" w:hAnsi="Trebuchet MS" w:cs="Arial"/>
                <w:sz w:val="18"/>
                <w:szCs w:val="18"/>
              </w:rPr>
            </w:pPr>
            <w:r w:rsidRPr="00C54CDF">
              <w:rPr>
                <w:rFonts w:ascii="Trebuchet MS" w:hAnsi="Trebuchet MS" w:cs="Arial"/>
                <w:sz w:val="18"/>
                <w:szCs w:val="18"/>
              </w:rPr>
              <w:t>ДЗИ по желание</w:t>
            </w:r>
          </w:p>
        </w:tc>
        <w:tc>
          <w:tcPr>
            <w:tcW w:w="2957" w:type="dxa"/>
          </w:tcPr>
          <w:p w14:paraId="56E122D8" w14:textId="77777777" w:rsidR="0045569F" w:rsidRPr="00C54CDF" w:rsidRDefault="0045569F" w:rsidP="005D4756">
            <w:pPr>
              <w:spacing w:line="276" w:lineRule="auto"/>
              <w:rPr>
                <w:rFonts w:ascii="Trebuchet MS" w:hAnsi="Trebuchet MS" w:cs="Arial"/>
                <w:sz w:val="18"/>
                <w:szCs w:val="18"/>
              </w:rPr>
            </w:pPr>
          </w:p>
          <w:p w14:paraId="16028FEA" w14:textId="77777777" w:rsidR="009C012D" w:rsidRPr="00C54CDF" w:rsidRDefault="009C012D" w:rsidP="005D4756">
            <w:pPr>
              <w:spacing w:line="276" w:lineRule="auto"/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2150" w:type="dxa"/>
          </w:tcPr>
          <w:p w14:paraId="7B57B682" w14:textId="77777777" w:rsidR="0045569F" w:rsidRPr="00C54CDF" w:rsidRDefault="0045569F" w:rsidP="005D4756">
            <w:pPr>
              <w:spacing w:line="276" w:lineRule="auto"/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1413" w:type="dxa"/>
          </w:tcPr>
          <w:p w14:paraId="6F018366" w14:textId="77777777" w:rsidR="0045569F" w:rsidRPr="00C54CDF" w:rsidRDefault="0045569F" w:rsidP="005D4756">
            <w:pPr>
              <w:spacing w:line="276" w:lineRule="auto"/>
              <w:rPr>
                <w:rFonts w:ascii="Trebuchet MS" w:hAnsi="Trebuchet MS" w:cs="Arial"/>
                <w:sz w:val="18"/>
                <w:szCs w:val="18"/>
              </w:rPr>
            </w:pPr>
          </w:p>
        </w:tc>
        <w:bookmarkStart w:id="7" w:name="_GoBack"/>
        <w:bookmarkEnd w:id="7"/>
      </w:tr>
      <w:tr w:rsidR="0045569F" w:rsidRPr="00C54CDF" w14:paraId="57EAE0D7" w14:textId="77777777" w:rsidTr="00816D80">
        <w:tc>
          <w:tcPr>
            <w:tcW w:w="3119" w:type="dxa"/>
            <w:vMerge/>
          </w:tcPr>
          <w:p w14:paraId="26937E55" w14:textId="77777777" w:rsidR="0045569F" w:rsidRPr="00C54CDF" w:rsidRDefault="0045569F" w:rsidP="005D4756">
            <w:pPr>
              <w:spacing w:line="276" w:lineRule="auto"/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2957" w:type="dxa"/>
          </w:tcPr>
          <w:p w14:paraId="036258E7" w14:textId="77777777" w:rsidR="0045569F" w:rsidRPr="00C54CDF" w:rsidRDefault="0045569F" w:rsidP="005D4756">
            <w:pPr>
              <w:spacing w:line="276" w:lineRule="auto"/>
              <w:rPr>
                <w:rFonts w:ascii="Trebuchet MS" w:hAnsi="Trebuchet MS" w:cs="Arial"/>
                <w:sz w:val="18"/>
                <w:szCs w:val="18"/>
              </w:rPr>
            </w:pPr>
          </w:p>
          <w:p w14:paraId="6EF9371C" w14:textId="77777777" w:rsidR="009C012D" w:rsidRPr="00C54CDF" w:rsidRDefault="009C012D" w:rsidP="005D4756">
            <w:pPr>
              <w:spacing w:line="276" w:lineRule="auto"/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2150" w:type="dxa"/>
          </w:tcPr>
          <w:p w14:paraId="69C418EB" w14:textId="77777777" w:rsidR="0045569F" w:rsidRPr="00C54CDF" w:rsidRDefault="0045569F" w:rsidP="005D4756">
            <w:pPr>
              <w:spacing w:line="276" w:lineRule="auto"/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1413" w:type="dxa"/>
          </w:tcPr>
          <w:p w14:paraId="22FCD101" w14:textId="77777777" w:rsidR="0045569F" w:rsidRPr="00C54CDF" w:rsidRDefault="0045569F" w:rsidP="005D4756">
            <w:pPr>
              <w:spacing w:line="276" w:lineRule="auto"/>
              <w:rPr>
                <w:rFonts w:ascii="Trebuchet MS" w:hAnsi="Trebuchet MS" w:cs="Arial"/>
                <w:sz w:val="18"/>
                <w:szCs w:val="18"/>
              </w:rPr>
            </w:pPr>
          </w:p>
        </w:tc>
      </w:tr>
    </w:tbl>
    <w:p w14:paraId="68C06AE6" w14:textId="77777777" w:rsidR="008B30B8" w:rsidRPr="00C54CDF" w:rsidRDefault="008B30B8" w:rsidP="000B1E94">
      <w:pPr>
        <w:ind w:firstLine="708"/>
        <w:rPr>
          <w:rFonts w:ascii="Trebuchet MS" w:hAnsi="Trebuchet MS" w:cs="Arial"/>
          <w:sz w:val="18"/>
          <w:szCs w:val="18"/>
        </w:rPr>
      </w:pPr>
    </w:p>
    <w:p w14:paraId="38D1EEBE" w14:textId="77777777" w:rsidR="00362FA0" w:rsidRPr="00C54CDF" w:rsidRDefault="00362FA0" w:rsidP="00362FA0">
      <w:pPr>
        <w:ind w:firstLine="708"/>
        <w:rPr>
          <w:rFonts w:ascii="Trebuchet MS" w:hAnsi="Trebuchet MS" w:cs="Arial"/>
          <w:sz w:val="18"/>
          <w:szCs w:val="18"/>
        </w:rPr>
      </w:pPr>
      <w:r w:rsidRPr="00C54CDF">
        <w:rPr>
          <w:rFonts w:ascii="Trebuchet MS" w:hAnsi="Trebuchet MS" w:cs="Arial"/>
          <w:sz w:val="18"/>
          <w:szCs w:val="18"/>
        </w:rPr>
        <w:t>Запознат/а съм:</w:t>
      </w:r>
    </w:p>
    <w:p w14:paraId="68C0CC28" w14:textId="77777777" w:rsidR="00362FA0" w:rsidRPr="00C54CDF" w:rsidRDefault="00362FA0" w:rsidP="00E550E6">
      <w:pPr>
        <w:ind w:firstLine="708"/>
        <w:jc w:val="both"/>
        <w:rPr>
          <w:rFonts w:ascii="Trebuchet MS" w:hAnsi="Trebuchet MS" w:cs="Arial"/>
          <w:sz w:val="18"/>
          <w:szCs w:val="18"/>
        </w:rPr>
      </w:pPr>
      <w:r w:rsidRPr="00C54CDF">
        <w:rPr>
          <w:rFonts w:ascii="Trebuchet MS" w:hAnsi="Trebuchet MS" w:cs="Arial"/>
          <w:sz w:val="18"/>
          <w:szCs w:val="18"/>
        </w:rPr>
        <w:t xml:space="preserve">- с целта и средствата на обработка на личните ми данни (три имена, ЕГН, данни за контакт и данни за завършено </w:t>
      </w:r>
      <w:r w:rsidR="00402D86" w:rsidRPr="00C54CDF">
        <w:rPr>
          <w:rFonts w:ascii="Trebuchet MS" w:hAnsi="Trebuchet MS" w:cs="Arial"/>
          <w:sz w:val="18"/>
          <w:szCs w:val="18"/>
        </w:rPr>
        <w:t>средно образование/завършен гимназиален етап</w:t>
      </w:r>
      <w:r w:rsidRPr="00C54CDF">
        <w:rPr>
          <w:rFonts w:ascii="Trebuchet MS" w:hAnsi="Trebuchet MS" w:cs="Arial"/>
          <w:sz w:val="18"/>
          <w:szCs w:val="18"/>
        </w:rPr>
        <w:t xml:space="preserve">), а именно организиране и провеждане на държавни зрелостни изпити (ДЗИ) съгласно действащите нормативни актове; </w:t>
      </w:r>
    </w:p>
    <w:p w14:paraId="47651244" w14:textId="77777777" w:rsidR="00362FA0" w:rsidRPr="00C54CDF" w:rsidRDefault="00362FA0" w:rsidP="00E550E6">
      <w:pPr>
        <w:ind w:firstLine="708"/>
        <w:jc w:val="both"/>
        <w:rPr>
          <w:rFonts w:ascii="Trebuchet MS" w:hAnsi="Trebuchet MS" w:cs="Arial"/>
          <w:sz w:val="18"/>
          <w:szCs w:val="18"/>
        </w:rPr>
      </w:pPr>
      <w:r w:rsidRPr="00C54CDF">
        <w:rPr>
          <w:rFonts w:ascii="Trebuchet MS" w:hAnsi="Trebuchet MS" w:cs="Arial"/>
          <w:sz w:val="18"/>
          <w:szCs w:val="18"/>
        </w:rPr>
        <w:t xml:space="preserve">- с данните, които идентифицират администратора и координатите за връзка с него;  </w:t>
      </w:r>
    </w:p>
    <w:p w14:paraId="0B7A9E96" w14:textId="77777777" w:rsidR="00362FA0" w:rsidRPr="00C54CDF" w:rsidRDefault="00362FA0" w:rsidP="00E550E6">
      <w:pPr>
        <w:ind w:firstLine="708"/>
        <w:jc w:val="both"/>
        <w:rPr>
          <w:rFonts w:ascii="Trebuchet MS" w:hAnsi="Trebuchet MS" w:cs="Arial"/>
          <w:sz w:val="18"/>
          <w:szCs w:val="18"/>
        </w:rPr>
      </w:pPr>
      <w:r w:rsidRPr="00C54CDF">
        <w:rPr>
          <w:rFonts w:ascii="Trebuchet MS" w:hAnsi="Trebuchet MS" w:cs="Arial"/>
          <w:sz w:val="18"/>
          <w:szCs w:val="18"/>
        </w:rPr>
        <w:t>- с правото ми на достъп и на коригиране на събраните данни, както и с правото ми на жалба до надзорен орган;</w:t>
      </w:r>
    </w:p>
    <w:p w14:paraId="7A2298D6" w14:textId="77777777" w:rsidR="00362FA0" w:rsidRPr="00C54CDF" w:rsidRDefault="00362FA0" w:rsidP="00E550E6">
      <w:pPr>
        <w:ind w:firstLine="708"/>
        <w:jc w:val="both"/>
        <w:rPr>
          <w:rFonts w:ascii="Trebuchet MS" w:hAnsi="Trebuchet MS" w:cs="Arial"/>
          <w:sz w:val="18"/>
          <w:szCs w:val="18"/>
        </w:rPr>
      </w:pPr>
      <w:r w:rsidRPr="00C54CDF">
        <w:rPr>
          <w:rFonts w:ascii="Trebuchet MS" w:hAnsi="Trebuchet MS" w:cs="Arial"/>
          <w:sz w:val="18"/>
          <w:szCs w:val="18"/>
        </w:rPr>
        <w:t>- че личните ми данни ще бъдат обработвани и съхранявани при спазване на разпоредбите на нормативните актове в областта на защита на личните данни и приложимото българско законодателство.</w:t>
      </w:r>
    </w:p>
    <w:p w14:paraId="1C4E3A5D" w14:textId="77777777" w:rsidR="00362FA0" w:rsidRPr="00C54CDF" w:rsidRDefault="00362FA0" w:rsidP="00362FA0">
      <w:pPr>
        <w:ind w:right="-42"/>
        <w:rPr>
          <w:rFonts w:ascii="Trebuchet MS" w:hAnsi="Trebuchet MS" w:cs="Arial"/>
          <w:sz w:val="18"/>
          <w:szCs w:val="18"/>
        </w:rPr>
      </w:pPr>
    </w:p>
    <w:p w14:paraId="0021B591" w14:textId="77777777" w:rsidR="00DC15FB" w:rsidRPr="00C54CDF" w:rsidRDefault="00DC15FB" w:rsidP="00362FA0">
      <w:pPr>
        <w:ind w:right="-42"/>
        <w:rPr>
          <w:rFonts w:ascii="Trebuchet MS" w:hAnsi="Trebuchet MS" w:cs="Arial"/>
          <w:sz w:val="18"/>
          <w:szCs w:val="18"/>
        </w:rPr>
      </w:pPr>
      <w:r w:rsidRPr="00C54CDF">
        <w:rPr>
          <w:rFonts w:ascii="Trebuchet MS" w:hAnsi="Trebuchet MS" w:cs="Arial"/>
          <w:sz w:val="18"/>
          <w:szCs w:val="18"/>
        </w:rPr>
        <w:t>Прилагам копие от медицински документ №_________</w:t>
      </w:r>
      <w:r w:rsidR="00362FA0" w:rsidRPr="00C54CDF">
        <w:rPr>
          <w:rFonts w:ascii="Trebuchet MS" w:hAnsi="Trebuchet MS" w:cs="Arial"/>
          <w:sz w:val="18"/>
          <w:szCs w:val="18"/>
        </w:rPr>
        <w:t>_______</w:t>
      </w:r>
      <w:r w:rsidRPr="00C54CDF">
        <w:rPr>
          <w:rFonts w:ascii="Trebuchet MS" w:hAnsi="Trebuchet MS" w:cs="Arial"/>
          <w:sz w:val="18"/>
          <w:szCs w:val="18"/>
        </w:rPr>
        <w:t>_____за заболяване: _____________</w:t>
      </w:r>
      <w:r w:rsidR="00362FA0" w:rsidRPr="00C54CDF">
        <w:rPr>
          <w:rFonts w:ascii="Trebuchet MS" w:hAnsi="Trebuchet MS" w:cs="Arial"/>
          <w:sz w:val="18"/>
          <w:szCs w:val="18"/>
        </w:rPr>
        <w:t>____</w:t>
      </w:r>
      <w:r w:rsidRPr="00C54CDF">
        <w:rPr>
          <w:rFonts w:ascii="Trebuchet MS" w:hAnsi="Trebuchet MS" w:cs="Arial"/>
          <w:sz w:val="18"/>
          <w:szCs w:val="18"/>
        </w:rPr>
        <w:t>_________</w:t>
      </w:r>
    </w:p>
    <w:p w14:paraId="283F1C7F" w14:textId="77777777" w:rsidR="00DC15FB" w:rsidRPr="00C54CDF" w:rsidRDefault="00DC15FB" w:rsidP="00362FA0">
      <w:pPr>
        <w:ind w:right="-42"/>
        <w:rPr>
          <w:rFonts w:ascii="Trebuchet MS" w:hAnsi="Trebuchet MS" w:cs="Arial"/>
          <w:sz w:val="18"/>
          <w:szCs w:val="18"/>
        </w:rPr>
      </w:pPr>
    </w:p>
    <w:p w14:paraId="1834FD0C" w14:textId="77777777" w:rsidR="00DC15FB" w:rsidRPr="00C54CDF" w:rsidRDefault="00DC15FB" w:rsidP="00362FA0">
      <w:pPr>
        <w:ind w:right="-42"/>
        <w:rPr>
          <w:rFonts w:ascii="Trebuchet MS" w:hAnsi="Trebuchet MS" w:cs="Arial"/>
          <w:sz w:val="18"/>
          <w:szCs w:val="18"/>
        </w:rPr>
      </w:pPr>
      <w:r w:rsidRPr="00C54CDF">
        <w:rPr>
          <w:rFonts w:ascii="Trebuchet MS" w:hAnsi="Trebuchet MS" w:cs="Arial"/>
          <w:sz w:val="18"/>
          <w:szCs w:val="18"/>
        </w:rPr>
        <w:t>и желая да бъда допуснат(а) до _______________________</w:t>
      </w:r>
      <w:r w:rsidR="00362FA0" w:rsidRPr="00C54CDF">
        <w:rPr>
          <w:rFonts w:ascii="Trebuchet MS" w:hAnsi="Trebuchet MS" w:cs="Arial"/>
          <w:sz w:val="18"/>
          <w:szCs w:val="18"/>
        </w:rPr>
        <w:t>________</w:t>
      </w:r>
      <w:r w:rsidRPr="00C54CDF">
        <w:rPr>
          <w:rFonts w:ascii="Trebuchet MS" w:hAnsi="Trebuchet MS" w:cs="Arial"/>
          <w:sz w:val="18"/>
          <w:szCs w:val="18"/>
        </w:rPr>
        <w:t>_______________________________________</w:t>
      </w:r>
    </w:p>
    <w:p w14:paraId="43DC6D1B" w14:textId="77777777" w:rsidR="00DC15FB" w:rsidRPr="00C54CDF" w:rsidRDefault="00DC15FB" w:rsidP="00027E36">
      <w:pPr>
        <w:spacing w:after="120"/>
        <w:ind w:right="-42"/>
        <w:rPr>
          <w:rFonts w:ascii="Trebuchet MS" w:hAnsi="Trebuchet MS" w:cs="Arial"/>
          <w:i/>
          <w:sz w:val="14"/>
          <w:szCs w:val="14"/>
        </w:rPr>
      </w:pPr>
      <w:r w:rsidRPr="00C54CDF">
        <w:rPr>
          <w:rFonts w:ascii="Trebuchet MS" w:hAnsi="Trebuchet MS" w:cs="Arial"/>
          <w:i/>
          <w:sz w:val="18"/>
          <w:szCs w:val="18"/>
        </w:rPr>
        <w:tab/>
      </w:r>
      <w:r w:rsidRPr="00C54CDF">
        <w:rPr>
          <w:rFonts w:ascii="Trebuchet MS" w:hAnsi="Trebuchet MS" w:cs="Arial"/>
          <w:i/>
          <w:sz w:val="18"/>
          <w:szCs w:val="18"/>
        </w:rPr>
        <w:tab/>
      </w:r>
      <w:r w:rsidRPr="00C54CDF">
        <w:rPr>
          <w:rFonts w:ascii="Trebuchet MS" w:hAnsi="Trebuchet MS" w:cs="Arial"/>
          <w:i/>
          <w:sz w:val="18"/>
          <w:szCs w:val="18"/>
        </w:rPr>
        <w:tab/>
      </w:r>
      <w:r w:rsidRPr="00C54CDF">
        <w:rPr>
          <w:rFonts w:ascii="Trebuchet MS" w:hAnsi="Trebuchet MS" w:cs="Arial"/>
          <w:i/>
          <w:sz w:val="18"/>
          <w:szCs w:val="18"/>
        </w:rPr>
        <w:tab/>
      </w:r>
      <w:r w:rsidR="0010122E" w:rsidRPr="00C54CDF">
        <w:rPr>
          <w:rFonts w:ascii="Trebuchet MS" w:hAnsi="Trebuchet MS" w:cs="Arial"/>
          <w:i/>
          <w:sz w:val="18"/>
          <w:szCs w:val="18"/>
        </w:rPr>
        <w:t xml:space="preserve">                   </w:t>
      </w:r>
      <w:r w:rsidRPr="00C54CDF">
        <w:rPr>
          <w:rFonts w:ascii="Trebuchet MS" w:hAnsi="Trebuchet MS" w:cs="Arial"/>
          <w:i/>
          <w:sz w:val="14"/>
          <w:szCs w:val="14"/>
        </w:rPr>
        <w:t>(посочва се видът на изпита според използваната номенклатура)</w:t>
      </w:r>
    </w:p>
    <w:p w14:paraId="7A52840A" w14:textId="77777777" w:rsidR="00DC15FB" w:rsidRPr="00C54CDF" w:rsidRDefault="00DC15FB" w:rsidP="00362FA0">
      <w:pPr>
        <w:ind w:right="-42"/>
        <w:rPr>
          <w:rFonts w:ascii="Trebuchet MS" w:hAnsi="Trebuchet MS" w:cs="Arial"/>
          <w:sz w:val="18"/>
          <w:szCs w:val="18"/>
        </w:rPr>
      </w:pPr>
      <w:r w:rsidRPr="00C54CDF">
        <w:rPr>
          <w:rFonts w:ascii="Trebuchet MS" w:hAnsi="Trebuchet MS" w:cs="Arial"/>
          <w:sz w:val="18"/>
          <w:szCs w:val="18"/>
        </w:rPr>
        <w:t>Прилагам копие от диплома за средно образование № ___________________</w:t>
      </w:r>
      <w:r w:rsidR="00362FA0" w:rsidRPr="00C54CDF">
        <w:rPr>
          <w:rFonts w:ascii="Trebuchet MS" w:hAnsi="Trebuchet MS" w:cs="Arial"/>
          <w:sz w:val="18"/>
          <w:szCs w:val="18"/>
        </w:rPr>
        <w:t>________</w:t>
      </w:r>
      <w:r w:rsidRPr="00C54CDF">
        <w:rPr>
          <w:rFonts w:ascii="Trebuchet MS" w:hAnsi="Trebuchet MS" w:cs="Arial"/>
          <w:sz w:val="18"/>
          <w:szCs w:val="18"/>
        </w:rPr>
        <w:t>_______________________</w:t>
      </w:r>
    </w:p>
    <w:p w14:paraId="4AA06EAA" w14:textId="77777777" w:rsidR="00DC15FB" w:rsidRPr="00C54CDF" w:rsidRDefault="00DC15FB" w:rsidP="00362FA0">
      <w:pPr>
        <w:ind w:right="-42"/>
        <w:rPr>
          <w:rFonts w:ascii="Trebuchet MS" w:hAnsi="Trebuchet MS" w:cs="Arial"/>
          <w:sz w:val="18"/>
          <w:szCs w:val="18"/>
        </w:rPr>
      </w:pPr>
    </w:p>
    <w:p w14:paraId="07C2537E" w14:textId="77777777" w:rsidR="00FC2460" w:rsidRPr="00C54CDF" w:rsidRDefault="00DC15FB" w:rsidP="008A36F1">
      <w:pPr>
        <w:ind w:right="-42"/>
        <w:rPr>
          <w:rFonts w:ascii="Trebuchet MS" w:hAnsi="Trebuchet MS" w:cs="Arial"/>
          <w:sz w:val="18"/>
          <w:szCs w:val="18"/>
        </w:rPr>
      </w:pPr>
      <w:r w:rsidRPr="00C54CDF">
        <w:rPr>
          <w:rFonts w:ascii="Trebuchet MS" w:hAnsi="Trebuchet MS" w:cs="Arial"/>
          <w:sz w:val="18"/>
          <w:szCs w:val="18"/>
        </w:rPr>
        <w:t>Прилагам копие от удостоверение за завършен гимназиален етап № ________________________</w:t>
      </w:r>
      <w:r w:rsidR="008A36F1" w:rsidRPr="00C54CDF">
        <w:rPr>
          <w:rFonts w:ascii="Trebuchet MS" w:hAnsi="Trebuchet MS" w:cs="Arial"/>
          <w:sz w:val="18"/>
          <w:szCs w:val="18"/>
        </w:rPr>
        <w:t>_______________</w:t>
      </w:r>
    </w:p>
    <w:p w14:paraId="4509B32F" w14:textId="77777777" w:rsidR="008A36F1" w:rsidRPr="00C54CDF" w:rsidRDefault="008A36F1" w:rsidP="008A36F1">
      <w:pPr>
        <w:ind w:right="-42"/>
        <w:rPr>
          <w:rFonts w:ascii="Trebuchet MS" w:hAnsi="Trebuchet MS" w:cs="Arial"/>
          <w:sz w:val="18"/>
          <w:szCs w:val="18"/>
        </w:rPr>
      </w:pPr>
    </w:p>
    <w:p w14:paraId="202BE493" w14:textId="77777777" w:rsidR="008A36F1" w:rsidRPr="00C54CDF" w:rsidRDefault="008A36F1" w:rsidP="00362FA0">
      <w:pPr>
        <w:rPr>
          <w:rFonts w:ascii="Trebuchet MS" w:hAnsi="Trebuchet MS" w:cs="Arial"/>
          <w:sz w:val="18"/>
          <w:szCs w:val="18"/>
        </w:rPr>
      </w:pPr>
    </w:p>
    <w:p w14:paraId="4EEC8E5A" w14:textId="77777777" w:rsidR="007D647A" w:rsidRPr="00C54CDF" w:rsidRDefault="007D647A" w:rsidP="00362FA0">
      <w:pPr>
        <w:rPr>
          <w:rFonts w:ascii="Trebuchet MS" w:hAnsi="Trebuchet MS" w:cs="Arial"/>
          <w:sz w:val="18"/>
          <w:szCs w:val="18"/>
        </w:rPr>
      </w:pPr>
      <w:r w:rsidRPr="00C54CDF">
        <w:rPr>
          <w:rFonts w:ascii="Trebuchet MS" w:hAnsi="Trebuchet MS" w:cs="Arial"/>
          <w:sz w:val="18"/>
          <w:szCs w:val="18"/>
        </w:rPr>
        <w:t xml:space="preserve">Гр./с. ____________________       </w:t>
      </w:r>
      <w:r w:rsidRPr="00C54CDF">
        <w:rPr>
          <w:rFonts w:ascii="Trebuchet MS" w:hAnsi="Trebuchet MS" w:cs="Arial"/>
          <w:sz w:val="18"/>
          <w:szCs w:val="18"/>
        </w:rPr>
        <w:tab/>
      </w:r>
      <w:r w:rsidRPr="00C54CDF">
        <w:rPr>
          <w:rFonts w:ascii="Trebuchet MS" w:hAnsi="Trebuchet MS" w:cs="Arial"/>
          <w:sz w:val="18"/>
          <w:szCs w:val="18"/>
        </w:rPr>
        <w:tab/>
      </w:r>
      <w:r w:rsidRPr="00C54CDF">
        <w:rPr>
          <w:rFonts w:ascii="Trebuchet MS" w:hAnsi="Trebuchet MS" w:cs="Arial"/>
          <w:sz w:val="18"/>
          <w:szCs w:val="18"/>
        </w:rPr>
        <w:tab/>
      </w:r>
      <w:r w:rsidRPr="00C54CDF">
        <w:rPr>
          <w:rFonts w:ascii="Trebuchet MS" w:hAnsi="Trebuchet MS" w:cs="Arial"/>
          <w:sz w:val="18"/>
          <w:szCs w:val="18"/>
        </w:rPr>
        <w:tab/>
      </w:r>
    </w:p>
    <w:p w14:paraId="641E0050" w14:textId="77777777" w:rsidR="007D647A" w:rsidRPr="00C54CDF" w:rsidRDefault="007D647A" w:rsidP="00362FA0">
      <w:pPr>
        <w:jc w:val="right"/>
        <w:rPr>
          <w:rFonts w:ascii="Trebuchet MS" w:hAnsi="Trebuchet MS" w:cs="Arial"/>
          <w:sz w:val="18"/>
          <w:szCs w:val="18"/>
        </w:rPr>
      </w:pPr>
      <w:r w:rsidRPr="00C54CDF">
        <w:rPr>
          <w:rFonts w:ascii="Trebuchet MS" w:hAnsi="Trebuchet MS" w:cs="Arial"/>
          <w:sz w:val="18"/>
          <w:szCs w:val="18"/>
        </w:rPr>
        <w:tab/>
      </w:r>
      <w:r w:rsidRPr="00C54CDF">
        <w:rPr>
          <w:rFonts w:ascii="Trebuchet MS" w:hAnsi="Trebuchet MS" w:cs="Arial"/>
          <w:sz w:val="18"/>
          <w:szCs w:val="18"/>
        </w:rPr>
        <w:tab/>
      </w:r>
    </w:p>
    <w:p w14:paraId="6DFEF34C" w14:textId="77777777" w:rsidR="007D647A" w:rsidRPr="00C54CDF" w:rsidRDefault="007D647A" w:rsidP="00362FA0">
      <w:pPr>
        <w:rPr>
          <w:rFonts w:ascii="Trebuchet MS" w:hAnsi="Trebuchet MS" w:cs="Arial"/>
          <w:sz w:val="18"/>
          <w:szCs w:val="18"/>
        </w:rPr>
      </w:pPr>
      <w:r w:rsidRPr="00C54CDF">
        <w:rPr>
          <w:rFonts w:ascii="Trebuchet MS" w:hAnsi="Trebuchet MS" w:cs="Arial"/>
          <w:sz w:val="18"/>
          <w:szCs w:val="18"/>
        </w:rPr>
        <w:t xml:space="preserve">Дата: _____________________       </w:t>
      </w:r>
      <w:r w:rsidRPr="00C54CDF">
        <w:rPr>
          <w:rFonts w:ascii="Trebuchet MS" w:hAnsi="Trebuchet MS" w:cs="Arial"/>
          <w:sz w:val="18"/>
          <w:szCs w:val="18"/>
        </w:rPr>
        <w:tab/>
      </w:r>
      <w:r w:rsidRPr="00C54CDF">
        <w:rPr>
          <w:rFonts w:ascii="Trebuchet MS" w:hAnsi="Trebuchet MS" w:cs="Arial"/>
          <w:sz w:val="18"/>
          <w:szCs w:val="18"/>
        </w:rPr>
        <w:tab/>
      </w:r>
      <w:r w:rsidRPr="00C54CDF">
        <w:rPr>
          <w:rFonts w:ascii="Trebuchet MS" w:hAnsi="Trebuchet MS" w:cs="Arial"/>
          <w:sz w:val="18"/>
          <w:szCs w:val="18"/>
        </w:rPr>
        <w:tab/>
      </w:r>
      <w:r w:rsidRPr="00C54CDF">
        <w:rPr>
          <w:rFonts w:ascii="Trebuchet MS" w:hAnsi="Trebuchet MS" w:cs="Arial"/>
          <w:sz w:val="18"/>
          <w:szCs w:val="18"/>
        </w:rPr>
        <w:tab/>
      </w:r>
      <w:r w:rsidR="008A36F1" w:rsidRPr="00C54CDF">
        <w:rPr>
          <w:rFonts w:ascii="Trebuchet MS" w:hAnsi="Trebuchet MS" w:cs="Arial"/>
          <w:sz w:val="18"/>
          <w:szCs w:val="18"/>
        </w:rPr>
        <w:t xml:space="preserve">       </w:t>
      </w:r>
      <w:r w:rsidRPr="00C54CDF">
        <w:rPr>
          <w:rFonts w:ascii="Trebuchet MS" w:hAnsi="Trebuchet MS" w:cs="Arial"/>
          <w:sz w:val="18"/>
          <w:szCs w:val="18"/>
        </w:rPr>
        <w:t>____________________________________</w:t>
      </w:r>
    </w:p>
    <w:p w14:paraId="68C89C93" w14:textId="77777777" w:rsidR="007D647A" w:rsidRPr="00C54CDF" w:rsidRDefault="007D647A" w:rsidP="00362FA0">
      <w:pPr>
        <w:rPr>
          <w:rFonts w:ascii="Trebuchet MS" w:hAnsi="Trebuchet MS" w:cs="Arial"/>
          <w:i/>
          <w:sz w:val="14"/>
          <w:szCs w:val="14"/>
        </w:rPr>
      </w:pPr>
      <w:r w:rsidRPr="00C54CDF">
        <w:rPr>
          <w:rFonts w:ascii="Trebuchet MS" w:hAnsi="Trebuchet MS" w:cs="Arial"/>
          <w:sz w:val="18"/>
          <w:szCs w:val="18"/>
        </w:rPr>
        <w:t xml:space="preserve">                                                          </w:t>
      </w:r>
      <w:r w:rsidRPr="00C54CDF">
        <w:rPr>
          <w:rFonts w:ascii="Trebuchet MS" w:hAnsi="Trebuchet MS" w:cs="Arial"/>
          <w:sz w:val="18"/>
          <w:szCs w:val="18"/>
        </w:rPr>
        <w:tab/>
      </w:r>
      <w:r w:rsidRPr="00C54CDF">
        <w:rPr>
          <w:rFonts w:ascii="Trebuchet MS" w:hAnsi="Trebuchet MS" w:cs="Arial"/>
          <w:sz w:val="18"/>
          <w:szCs w:val="18"/>
        </w:rPr>
        <w:tab/>
      </w:r>
      <w:r w:rsidRPr="00C54CDF">
        <w:rPr>
          <w:rFonts w:ascii="Trebuchet MS" w:hAnsi="Trebuchet MS" w:cs="Arial"/>
          <w:sz w:val="18"/>
          <w:szCs w:val="18"/>
        </w:rPr>
        <w:tab/>
      </w:r>
      <w:r w:rsidRPr="00C54CDF">
        <w:rPr>
          <w:rFonts w:ascii="Trebuchet MS" w:hAnsi="Trebuchet MS" w:cs="Arial"/>
          <w:sz w:val="18"/>
          <w:szCs w:val="18"/>
        </w:rPr>
        <w:tab/>
      </w:r>
      <w:r w:rsidRPr="00C54CDF">
        <w:rPr>
          <w:rFonts w:ascii="Trebuchet MS" w:hAnsi="Trebuchet MS" w:cs="Arial"/>
          <w:sz w:val="18"/>
          <w:szCs w:val="18"/>
        </w:rPr>
        <w:tab/>
      </w:r>
      <w:r w:rsidR="008A36F1" w:rsidRPr="00C54CDF">
        <w:rPr>
          <w:rFonts w:ascii="Trebuchet MS" w:hAnsi="Trebuchet MS" w:cs="Arial"/>
          <w:sz w:val="18"/>
          <w:szCs w:val="18"/>
        </w:rPr>
        <w:t xml:space="preserve">               </w:t>
      </w:r>
      <w:r w:rsidRPr="00C54CDF">
        <w:rPr>
          <w:rFonts w:ascii="Trebuchet MS" w:hAnsi="Trebuchet MS" w:cs="Arial"/>
          <w:i/>
          <w:sz w:val="14"/>
          <w:szCs w:val="14"/>
        </w:rPr>
        <w:t xml:space="preserve">(подпис на </w:t>
      </w:r>
      <w:r w:rsidR="00136BC1" w:rsidRPr="00C54CDF">
        <w:rPr>
          <w:rFonts w:ascii="Trebuchet MS" w:hAnsi="Trebuchet MS" w:cs="Arial"/>
          <w:i/>
          <w:sz w:val="14"/>
          <w:szCs w:val="14"/>
        </w:rPr>
        <w:t>заявителя</w:t>
      </w:r>
      <w:r w:rsidRPr="00C54CDF">
        <w:rPr>
          <w:rFonts w:ascii="Trebuchet MS" w:hAnsi="Trebuchet MS" w:cs="Arial"/>
          <w:i/>
          <w:sz w:val="14"/>
          <w:szCs w:val="14"/>
        </w:rPr>
        <w:t>)</w:t>
      </w:r>
      <w:r w:rsidRPr="00C54CDF">
        <w:rPr>
          <w:rFonts w:ascii="Trebuchet MS" w:hAnsi="Trebuchet MS" w:cs="Arial"/>
          <w:i/>
          <w:sz w:val="14"/>
          <w:szCs w:val="14"/>
        </w:rPr>
        <w:tab/>
      </w:r>
    </w:p>
    <w:p w14:paraId="732B97E1" w14:textId="77777777" w:rsidR="00B97738" w:rsidRPr="00C54CDF" w:rsidRDefault="00B97738" w:rsidP="00362FA0">
      <w:pPr>
        <w:rPr>
          <w:rFonts w:ascii="Trebuchet MS" w:hAnsi="Trebuchet MS" w:cs="Arial"/>
          <w:sz w:val="18"/>
          <w:szCs w:val="18"/>
        </w:rPr>
      </w:pPr>
      <w:r w:rsidRPr="00C54CDF">
        <w:rPr>
          <w:rFonts w:ascii="Trebuchet MS" w:hAnsi="Trebuchet MS" w:cs="Arial"/>
          <w:sz w:val="18"/>
          <w:szCs w:val="18"/>
        </w:rPr>
        <w:t xml:space="preserve">Длъжностно лице: </w:t>
      </w:r>
      <w:r w:rsidR="000B1E94" w:rsidRPr="00C54CDF">
        <w:rPr>
          <w:rFonts w:ascii="Trebuchet MS" w:hAnsi="Trebuchet MS" w:cs="Arial"/>
          <w:sz w:val="18"/>
          <w:szCs w:val="18"/>
        </w:rPr>
        <w:t>__________</w:t>
      </w:r>
      <w:r w:rsidR="008A36F1" w:rsidRPr="00C54CDF">
        <w:rPr>
          <w:rFonts w:ascii="Trebuchet MS" w:hAnsi="Trebuchet MS" w:cs="Arial"/>
          <w:sz w:val="18"/>
          <w:szCs w:val="18"/>
        </w:rPr>
        <w:t>_______________</w:t>
      </w:r>
      <w:r w:rsidR="000B1E94" w:rsidRPr="00C54CDF">
        <w:rPr>
          <w:rFonts w:ascii="Trebuchet MS" w:hAnsi="Trebuchet MS" w:cs="Arial"/>
          <w:sz w:val="18"/>
          <w:szCs w:val="18"/>
        </w:rPr>
        <w:t>____________</w:t>
      </w:r>
      <w:r w:rsidR="008A36F1" w:rsidRPr="00C54CDF">
        <w:rPr>
          <w:rFonts w:ascii="Trebuchet MS" w:hAnsi="Trebuchet MS" w:cs="Arial"/>
          <w:sz w:val="18"/>
          <w:szCs w:val="18"/>
        </w:rPr>
        <w:t xml:space="preserve"> </w:t>
      </w:r>
    </w:p>
    <w:p w14:paraId="6A6E82D4" w14:textId="77777777" w:rsidR="00B97738" w:rsidRPr="00C54CDF" w:rsidRDefault="00516B30" w:rsidP="000B1E94">
      <w:pPr>
        <w:ind w:left="708" w:firstLine="708"/>
        <w:rPr>
          <w:rFonts w:ascii="Trebuchet MS" w:hAnsi="Trebuchet MS" w:cs="Arial"/>
          <w:i/>
          <w:sz w:val="14"/>
          <w:szCs w:val="14"/>
        </w:rPr>
      </w:pPr>
      <w:r w:rsidRPr="00C54CDF">
        <w:rPr>
          <w:rFonts w:ascii="Trebuchet MS" w:hAnsi="Trebuchet MS" w:cs="Arial"/>
          <w:sz w:val="18"/>
          <w:szCs w:val="18"/>
        </w:rPr>
        <w:t xml:space="preserve">    </w:t>
      </w:r>
      <w:r w:rsidR="008A36F1" w:rsidRPr="00C54CDF">
        <w:rPr>
          <w:rFonts w:ascii="Trebuchet MS" w:hAnsi="Trebuchet MS" w:cs="Arial"/>
          <w:sz w:val="18"/>
          <w:szCs w:val="18"/>
        </w:rPr>
        <w:t xml:space="preserve">               </w:t>
      </w:r>
      <w:r w:rsidRPr="00C54CDF">
        <w:rPr>
          <w:rFonts w:ascii="Trebuchet MS" w:hAnsi="Trebuchet MS" w:cs="Arial"/>
          <w:sz w:val="18"/>
          <w:szCs w:val="18"/>
        </w:rPr>
        <w:t xml:space="preserve"> </w:t>
      </w:r>
      <w:r w:rsidR="00B97738" w:rsidRPr="00C54CDF">
        <w:rPr>
          <w:rFonts w:ascii="Trebuchet MS" w:hAnsi="Trebuchet MS" w:cs="Arial"/>
          <w:i/>
          <w:sz w:val="14"/>
          <w:szCs w:val="14"/>
        </w:rPr>
        <w:t>(</w:t>
      </w:r>
      <w:r w:rsidR="00E622B6" w:rsidRPr="00C54CDF">
        <w:rPr>
          <w:rFonts w:ascii="Trebuchet MS" w:hAnsi="Trebuchet MS" w:cs="Arial"/>
          <w:i/>
          <w:sz w:val="14"/>
          <w:szCs w:val="14"/>
        </w:rPr>
        <w:t>име</w:t>
      </w:r>
      <w:r w:rsidR="008A36F1" w:rsidRPr="00C54CDF">
        <w:rPr>
          <w:rFonts w:ascii="Trebuchet MS" w:hAnsi="Trebuchet MS" w:cs="Arial"/>
          <w:i/>
          <w:sz w:val="14"/>
          <w:szCs w:val="14"/>
        </w:rPr>
        <w:t xml:space="preserve">, </w:t>
      </w:r>
      <w:r w:rsidRPr="00C54CDF">
        <w:rPr>
          <w:rFonts w:ascii="Trebuchet MS" w:hAnsi="Trebuchet MS" w:cs="Arial"/>
          <w:i/>
          <w:sz w:val="14"/>
          <w:szCs w:val="14"/>
        </w:rPr>
        <w:t xml:space="preserve">фамилия и </w:t>
      </w:r>
      <w:r w:rsidR="00B97738" w:rsidRPr="00C54CDF">
        <w:rPr>
          <w:rFonts w:ascii="Trebuchet MS" w:hAnsi="Trebuchet MS" w:cs="Arial"/>
          <w:i/>
          <w:sz w:val="14"/>
          <w:szCs w:val="14"/>
        </w:rPr>
        <w:t>подпис)</w:t>
      </w:r>
    </w:p>
    <w:sectPr w:rsidR="00B97738" w:rsidRPr="00C54CDF" w:rsidSect="000364F3">
      <w:pgSz w:w="11906" w:h="16838"/>
      <w:pgMar w:top="142" w:right="992" w:bottom="426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4U">
    <w:altName w:val="Courier New"/>
    <w:charset w:val="CC"/>
    <w:family w:val="decorative"/>
    <w:pitch w:val="variable"/>
    <w:sig w:usb0="00000001" w:usb1="00000000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g">
    <w15:presenceInfo w15:providerId="None" w15:userId="g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738"/>
    <w:rsid w:val="0000784A"/>
    <w:rsid w:val="0002251A"/>
    <w:rsid w:val="00027E36"/>
    <w:rsid w:val="00034094"/>
    <w:rsid w:val="000364F3"/>
    <w:rsid w:val="000B1E94"/>
    <w:rsid w:val="000E6C8C"/>
    <w:rsid w:val="0010122E"/>
    <w:rsid w:val="00136BC1"/>
    <w:rsid w:val="001410AB"/>
    <w:rsid w:val="001564E5"/>
    <w:rsid w:val="0017530C"/>
    <w:rsid w:val="001832E0"/>
    <w:rsid w:val="001A2125"/>
    <w:rsid w:val="001E1D5F"/>
    <w:rsid w:val="001F7ECD"/>
    <w:rsid w:val="00224CEA"/>
    <w:rsid w:val="00247B58"/>
    <w:rsid w:val="00250806"/>
    <w:rsid w:val="002C01A0"/>
    <w:rsid w:val="0030704F"/>
    <w:rsid w:val="00362FA0"/>
    <w:rsid w:val="003953F4"/>
    <w:rsid w:val="0039551B"/>
    <w:rsid w:val="003A12BE"/>
    <w:rsid w:val="003F2142"/>
    <w:rsid w:val="00402D86"/>
    <w:rsid w:val="0045569F"/>
    <w:rsid w:val="004A6AB6"/>
    <w:rsid w:val="004E0319"/>
    <w:rsid w:val="004F1E8F"/>
    <w:rsid w:val="00516B30"/>
    <w:rsid w:val="00535D8C"/>
    <w:rsid w:val="00580F1D"/>
    <w:rsid w:val="005B2035"/>
    <w:rsid w:val="005D4756"/>
    <w:rsid w:val="005F20E0"/>
    <w:rsid w:val="00615004"/>
    <w:rsid w:val="00616B92"/>
    <w:rsid w:val="00651A03"/>
    <w:rsid w:val="00664A0E"/>
    <w:rsid w:val="00680B2F"/>
    <w:rsid w:val="006D7DB7"/>
    <w:rsid w:val="007578A2"/>
    <w:rsid w:val="00775D3D"/>
    <w:rsid w:val="007B517D"/>
    <w:rsid w:val="007D32ED"/>
    <w:rsid w:val="007D647A"/>
    <w:rsid w:val="00814D7D"/>
    <w:rsid w:val="00816D80"/>
    <w:rsid w:val="0088584E"/>
    <w:rsid w:val="008A36F1"/>
    <w:rsid w:val="008B30B8"/>
    <w:rsid w:val="0090320A"/>
    <w:rsid w:val="009108BB"/>
    <w:rsid w:val="00921272"/>
    <w:rsid w:val="00934F0C"/>
    <w:rsid w:val="0097034B"/>
    <w:rsid w:val="00981B40"/>
    <w:rsid w:val="009C012D"/>
    <w:rsid w:val="00A828EC"/>
    <w:rsid w:val="00AB3D24"/>
    <w:rsid w:val="00AD09CA"/>
    <w:rsid w:val="00AD380F"/>
    <w:rsid w:val="00B3030D"/>
    <w:rsid w:val="00B45424"/>
    <w:rsid w:val="00B97738"/>
    <w:rsid w:val="00C54CDF"/>
    <w:rsid w:val="00C573F4"/>
    <w:rsid w:val="00C81363"/>
    <w:rsid w:val="00CC6532"/>
    <w:rsid w:val="00CF6477"/>
    <w:rsid w:val="00D170E8"/>
    <w:rsid w:val="00D9199B"/>
    <w:rsid w:val="00DA2602"/>
    <w:rsid w:val="00DA49EA"/>
    <w:rsid w:val="00DA6AE1"/>
    <w:rsid w:val="00DC15FB"/>
    <w:rsid w:val="00E12384"/>
    <w:rsid w:val="00E31A0E"/>
    <w:rsid w:val="00E449F7"/>
    <w:rsid w:val="00E550E6"/>
    <w:rsid w:val="00E622B6"/>
    <w:rsid w:val="00E67AA2"/>
    <w:rsid w:val="00E67F72"/>
    <w:rsid w:val="00E734DF"/>
    <w:rsid w:val="00E900CE"/>
    <w:rsid w:val="00ED05F0"/>
    <w:rsid w:val="00ED2541"/>
    <w:rsid w:val="00F07C85"/>
    <w:rsid w:val="00F65C93"/>
    <w:rsid w:val="00F94F76"/>
    <w:rsid w:val="00FC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9AC6E"/>
  <w15:chartTrackingRefBased/>
  <w15:docId w15:val="{37250B86-55A0-4C1B-92EC-ED37A2F84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738"/>
    <w:pPr>
      <w:autoSpaceDE w:val="0"/>
      <w:autoSpaceDN w:val="0"/>
    </w:pPr>
    <w:rPr>
      <w:rFonts w:ascii="A4U" w:eastAsia="Times New Roman" w:hAnsi="A4U" w:cs="A4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773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77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97738"/>
    <w:rPr>
      <w:rFonts w:ascii="Tahoma" w:eastAsia="Times New Roman" w:hAnsi="Tahoma" w:cs="Tahoma"/>
      <w:sz w:val="16"/>
      <w:szCs w:val="16"/>
      <w:lang w:eastAsia="bg-BG"/>
    </w:rPr>
  </w:style>
  <w:style w:type="paragraph" w:styleId="ListParagraph">
    <w:name w:val="List Paragraph"/>
    <w:basedOn w:val="Normal"/>
    <w:uiPriority w:val="34"/>
    <w:qFormat/>
    <w:rsid w:val="000B1E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64F3"/>
    <w:pPr>
      <w:tabs>
        <w:tab w:val="center" w:pos="4703"/>
        <w:tab w:val="right" w:pos="9406"/>
      </w:tabs>
      <w:autoSpaceDE/>
      <w:autoSpaceDN/>
    </w:pPr>
    <w:rPr>
      <w:rFonts w:ascii="Verdana" w:eastAsia="Calibri" w:hAnsi="Verdana" w:cs="Times New Roman"/>
      <w:szCs w:val="22"/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364F3"/>
    <w:rPr>
      <w:rFonts w:ascii="Verdana" w:hAnsi="Verdana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9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53A091-766A-4824-AC67-5660B98C0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ДО</vt:lpstr>
    </vt:vector>
  </TitlesOfParts>
  <Company>MON</Company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</dc:title>
  <dc:subject/>
  <dc:creator>mivanova</dc:creator>
  <cp:keywords/>
  <dc:description/>
  <cp:lastModifiedBy>gg</cp:lastModifiedBy>
  <cp:revision>2</cp:revision>
  <cp:lastPrinted>2023-02-06T12:17:00Z</cp:lastPrinted>
  <dcterms:created xsi:type="dcterms:W3CDTF">2023-02-06T12:20:00Z</dcterms:created>
  <dcterms:modified xsi:type="dcterms:W3CDTF">2023-02-06T12:20:00Z</dcterms:modified>
</cp:coreProperties>
</file>